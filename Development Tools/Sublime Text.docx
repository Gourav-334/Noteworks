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CDC4" w14:textId="63D769E0" w:rsidR="00425AAC" w:rsidRPr="00425AAC" w:rsidRDefault="00425AAC" w:rsidP="009414C1">
      <w:pPr>
        <w:shd w:val="clear" w:color="auto" w:fill="3B3838" w:themeFill="background2" w:themeFillShade="40"/>
        <w:jc w:val="center"/>
        <w:rPr>
          <w:b/>
          <w:bCs/>
          <w:color w:val="FFC000"/>
          <w:sz w:val="32"/>
          <w:szCs w:val="32"/>
        </w:rPr>
      </w:pPr>
      <w:r w:rsidRPr="00425AAC">
        <w:rPr>
          <w:b/>
          <w:bCs/>
          <w:color w:val="FFC000"/>
          <w:sz w:val="32"/>
          <w:szCs w:val="32"/>
        </w:rPr>
        <w:t>SUBLIME TEXT</w:t>
      </w:r>
    </w:p>
    <w:p w14:paraId="2D591761" w14:textId="77777777" w:rsidR="00425AAC" w:rsidRDefault="00425AAC">
      <w:pPr>
        <w:rPr>
          <w:b/>
          <w:bCs/>
          <w:sz w:val="28"/>
          <w:szCs w:val="28"/>
          <w:u w:val="single"/>
        </w:rPr>
      </w:pPr>
    </w:p>
    <w:p w14:paraId="53AA9E88" w14:textId="609ACA8B" w:rsidR="004F5D7B" w:rsidRPr="00425AAC" w:rsidRDefault="00187C3A">
      <w:pPr>
        <w:rPr>
          <w:b/>
          <w:bCs/>
          <w:sz w:val="28"/>
          <w:szCs w:val="28"/>
          <w:u w:val="single"/>
        </w:rPr>
      </w:pPr>
      <w:r w:rsidRPr="00425AAC">
        <w:rPr>
          <w:b/>
          <w:bCs/>
          <w:sz w:val="28"/>
          <w:szCs w:val="28"/>
          <w:u w:val="single"/>
        </w:rPr>
        <w:t>Multiple Cursors</w:t>
      </w:r>
    </w:p>
    <w:p w14:paraId="7E6D046E" w14:textId="67B2964E" w:rsidR="00187C3A" w:rsidRPr="001D1AB7" w:rsidRDefault="00187C3A" w:rsidP="00187C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to make changes at multiple scattered coordinates.</w:t>
      </w:r>
      <w:del w:id="0" w:author="Gourav Mallick" w:date="2023-11-12T17:45:00Z">
        <w:r w:rsidRPr="00187C3A" w:rsidDel="00017817">
          <w:rPr>
            <w:noProof/>
          </w:rPr>
          <w:drawing>
            <wp:inline distT="0" distB="0" distL="0" distR="0" wp14:anchorId="2FF57FC7" wp14:editId="3074B35F">
              <wp:extent cx="5731510" cy="166370"/>
              <wp:effectExtent l="0" t="0" r="2540" b="5080"/>
              <wp:docPr id="551476907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51476907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1663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72839A83" w14:textId="3E591927" w:rsidR="00D204CD" w:rsidRPr="001D1AB7" w:rsidRDefault="00FE3B11" w:rsidP="00D204C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D0120">
        <w:rPr>
          <w:b/>
          <w:bCs/>
          <w:sz w:val="24"/>
          <w:szCs w:val="24"/>
        </w:rPr>
        <w:t xml:space="preserve">Ctrl + (Click at </w:t>
      </w:r>
      <w:r w:rsidR="00981D3B">
        <w:rPr>
          <w:b/>
          <w:bCs/>
          <w:sz w:val="24"/>
          <w:szCs w:val="24"/>
        </w:rPr>
        <w:t xml:space="preserve">required </w:t>
      </w:r>
      <w:r w:rsidRPr="00CD0120">
        <w:rPr>
          <w:b/>
          <w:bCs/>
          <w:sz w:val="24"/>
          <w:szCs w:val="24"/>
        </w:rPr>
        <w:t>locations)</w:t>
      </w:r>
      <w:del w:id="1" w:author="Gourav Mallick" w:date="2023-11-12T17:46:00Z">
        <w:r w:rsidR="00D204CD" w:rsidRPr="00D204CD" w:rsidDel="00017817">
          <w:rPr>
            <w:noProof/>
          </w:rPr>
          <w:drawing>
            <wp:inline distT="0" distB="0" distL="0" distR="0" wp14:anchorId="2F83BE24" wp14:editId="12D1A598">
              <wp:extent cx="5731510" cy="168910"/>
              <wp:effectExtent l="0" t="0" r="2540" b="2540"/>
              <wp:docPr id="159667455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96674550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1689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276F48A7" w14:textId="77777777" w:rsidR="00B51FF3" w:rsidRDefault="00B51FF3" w:rsidP="00D204CD">
      <w:pPr>
        <w:rPr>
          <w:sz w:val="24"/>
          <w:szCs w:val="24"/>
        </w:rPr>
      </w:pPr>
    </w:p>
    <w:p w14:paraId="2C3B312E" w14:textId="75DA7CB6" w:rsidR="00CC7B95" w:rsidRPr="00425AAC" w:rsidRDefault="00B51FF3" w:rsidP="00D204CD">
      <w:pPr>
        <w:rPr>
          <w:b/>
          <w:bCs/>
          <w:sz w:val="28"/>
          <w:szCs w:val="28"/>
          <w:u w:val="single"/>
        </w:rPr>
      </w:pPr>
      <w:r w:rsidRPr="00425AAC">
        <w:rPr>
          <w:b/>
          <w:bCs/>
          <w:sz w:val="28"/>
          <w:szCs w:val="28"/>
          <w:u w:val="single"/>
        </w:rPr>
        <w:t>Selecting Occurrence</w:t>
      </w:r>
    </w:p>
    <w:p w14:paraId="4C30513B" w14:textId="54718716" w:rsidR="00CC7B95" w:rsidRDefault="00CC7B95" w:rsidP="00B51F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is used to replace a word at multiple occurrence</w:t>
      </w:r>
      <w:r w:rsidR="004D4522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0254CB69" w14:textId="42B4396C" w:rsidR="00B51FF3" w:rsidDel="00017817" w:rsidRDefault="00403484" w:rsidP="00B51FF3">
      <w:pPr>
        <w:pStyle w:val="ListParagraph"/>
        <w:numPr>
          <w:ilvl w:val="0"/>
          <w:numId w:val="1"/>
        </w:numPr>
        <w:rPr>
          <w:del w:id="2" w:author="Gourav Mallick" w:date="2023-11-12T17:47:00Z"/>
          <w:sz w:val="24"/>
          <w:szCs w:val="24"/>
        </w:rPr>
      </w:pPr>
      <w:del w:id="3" w:author="Gourav Mallick" w:date="2023-11-12T17:47:00Z">
        <w:r w:rsidRPr="00425AAC" w:rsidDel="00017817">
          <w:rPr>
            <w:b/>
            <w:bCs/>
            <w:sz w:val="24"/>
            <w:szCs w:val="24"/>
            <w:u w:val="single"/>
          </w:rPr>
          <w:delText>Step 1</w:delText>
        </w:r>
        <w:r w:rsidRPr="00425AAC" w:rsidDel="00017817">
          <w:rPr>
            <w:b/>
            <w:bCs/>
            <w:sz w:val="24"/>
            <w:szCs w:val="24"/>
          </w:rPr>
          <w:delText>:</w:delText>
        </w:r>
        <w:r w:rsidDel="00017817">
          <w:rPr>
            <w:sz w:val="24"/>
            <w:szCs w:val="24"/>
          </w:rPr>
          <w:delText xml:space="preserve"> </w:delText>
        </w:r>
        <w:r w:rsidR="00B51FF3" w:rsidDel="00017817">
          <w:rPr>
            <w:sz w:val="24"/>
            <w:szCs w:val="24"/>
          </w:rPr>
          <w:delText>Place</w:delText>
        </w:r>
        <w:r w:rsidR="00CC7B95" w:rsidDel="00017817">
          <w:rPr>
            <w:sz w:val="24"/>
            <w:szCs w:val="24"/>
          </w:rPr>
          <w:delText xml:space="preserve"> the cursor anywhere in the word to be replaced.</w:delText>
        </w:r>
      </w:del>
    </w:p>
    <w:p w14:paraId="2D2AC9EB" w14:textId="5B0E4B84" w:rsidR="00403484" w:rsidRDefault="00403484" w:rsidP="00B51FF3">
      <w:pPr>
        <w:pStyle w:val="ListParagraph"/>
        <w:numPr>
          <w:ilvl w:val="0"/>
          <w:numId w:val="1"/>
        </w:numPr>
        <w:rPr>
          <w:sz w:val="24"/>
          <w:szCs w:val="24"/>
        </w:rPr>
      </w:pPr>
      <w:del w:id="4" w:author="Gourav Mallick" w:date="2023-11-12T17:47:00Z">
        <w:r w:rsidRPr="00425AAC" w:rsidDel="00017817">
          <w:rPr>
            <w:b/>
            <w:bCs/>
            <w:sz w:val="24"/>
            <w:szCs w:val="24"/>
            <w:u w:val="single"/>
          </w:rPr>
          <w:delText>Step 2</w:delText>
        </w:r>
        <w:r w:rsidRPr="00425AAC" w:rsidDel="00017817">
          <w:rPr>
            <w:b/>
            <w:bCs/>
            <w:sz w:val="24"/>
            <w:szCs w:val="24"/>
          </w:rPr>
          <w:delText>:</w:delText>
        </w:r>
        <w:r w:rsidDel="00017817">
          <w:rPr>
            <w:sz w:val="24"/>
            <w:szCs w:val="24"/>
          </w:rPr>
          <w:delText xml:space="preserve"> </w:delText>
        </w:r>
      </w:del>
      <w:r>
        <w:rPr>
          <w:sz w:val="24"/>
          <w:szCs w:val="24"/>
        </w:rPr>
        <w:t>Press Ctrl + D to select the word.</w:t>
      </w:r>
    </w:p>
    <w:p w14:paraId="2A1AD739" w14:textId="02A558D1" w:rsidR="00403484" w:rsidDel="00017817" w:rsidRDefault="00403484" w:rsidP="00B51FF3">
      <w:pPr>
        <w:pStyle w:val="ListParagraph"/>
        <w:numPr>
          <w:ilvl w:val="0"/>
          <w:numId w:val="1"/>
        </w:numPr>
        <w:rPr>
          <w:del w:id="5" w:author="Gourav Mallick" w:date="2023-11-12T17:47:00Z"/>
          <w:sz w:val="24"/>
          <w:szCs w:val="24"/>
        </w:rPr>
      </w:pPr>
      <w:del w:id="6" w:author="Gourav Mallick" w:date="2023-11-12T17:47:00Z">
        <w:r w:rsidRPr="00425AAC" w:rsidDel="00017817">
          <w:rPr>
            <w:b/>
            <w:bCs/>
            <w:sz w:val="24"/>
            <w:szCs w:val="24"/>
            <w:u w:val="single"/>
          </w:rPr>
          <w:delText>Step 3</w:delText>
        </w:r>
        <w:r w:rsidRPr="00425AAC" w:rsidDel="00017817">
          <w:rPr>
            <w:b/>
            <w:bCs/>
            <w:sz w:val="24"/>
            <w:szCs w:val="24"/>
          </w:rPr>
          <w:delText>:</w:delText>
        </w:r>
        <w:r w:rsidDel="00017817">
          <w:rPr>
            <w:sz w:val="24"/>
            <w:szCs w:val="24"/>
          </w:rPr>
          <w:delText xml:space="preserve"> Keep pressing the combination to select the same word in series all over.</w:delText>
        </w:r>
      </w:del>
    </w:p>
    <w:p w14:paraId="1D4CC19E" w14:textId="77777777" w:rsidR="00612EA7" w:rsidRDefault="00612EA7" w:rsidP="00612EA7">
      <w:pPr>
        <w:rPr>
          <w:sz w:val="24"/>
          <w:szCs w:val="24"/>
        </w:rPr>
      </w:pPr>
    </w:p>
    <w:p w14:paraId="38702B94" w14:textId="0DCA57D0" w:rsidR="00612EA7" w:rsidRPr="00EA2981" w:rsidRDefault="00612EA7" w:rsidP="00612EA7">
      <w:pPr>
        <w:rPr>
          <w:b/>
          <w:bCs/>
          <w:sz w:val="28"/>
          <w:szCs w:val="28"/>
          <w:u w:val="single"/>
        </w:rPr>
      </w:pPr>
      <w:r w:rsidRPr="00EA2981">
        <w:rPr>
          <w:b/>
          <w:bCs/>
          <w:sz w:val="28"/>
          <w:szCs w:val="28"/>
          <w:u w:val="single"/>
        </w:rPr>
        <w:t>Column Selector</w:t>
      </w:r>
    </w:p>
    <w:p w14:paraId="1F78FD8B" w14:textId="0CC64CEF" w:rsidR="00612EA7" w:rsidRDefault="00612EA7" w:rsidP="00612EA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Put cursor at place, and press </w:t>
      </w:r>
      <w:r w:rsidRPr="00EA2981">
        <w:rPr>
          <w:b/>
          <w:bCs/>
          <w:sz w:val="24"/>
          <w:szCs w:val="24"/>
        </w:rPr>
        <w:t>Ctrl + Alt + (</w:t>
      </w:r>
      <w:r w:rsidR="00596D6A" w:rsidRPr="00EA2981">
        <w:rPr>
          <w:b/>
          <w:bCs/>
          <w:sz w:val="24"/>
          <w:szCs w:val="24"/>
        </w:rPr>
        <w:t>U</w:t>
      </w:r>
      <w:r w:rsidRPr="00EA2981">
        <w:rPr>
          <w:b/>
          <w:bCs/>
          <w:sz w:val="24"/>
          <w:szCs w:val="24"/>
        </w:rPr>
        <w:t>p/</w:t>
      </w:r>
      <w:r w:rsidR="00596D6A" w:rsidRPr="00EA2981">
        <w:rPr>
          <w:b/>
          <w:bCs/>
          <w:sz w:val="24"/>
          <w:szCs w:val="24"/>
        </w:rPr>
        <w:t>D</w:t>
      </w:r>
      <w:r w:rsidRPr="00EA2981">
        <w:rPr>
          <w:b/>
          <w:bCs/>
          <w:sz w:val="24"/>
          <w:szCs w:val="24"/>
        </w:rPr>
        <w:t>own arrow)</w:t>
      </w:r>
      <w:r>
        <w:rPr>
          <w:sz w:val="24"/>
          <w:szCs w:val="24"/>
        </w:rPr>
        <w:t>.</w:t>
      </w:r>
    </w:p>
    <w:p w14:paraId="4CF257A3" w14:textId="77777777" w:rsidR="001D1AB7" w:rsidRPr="001D1AB7" w:rsidRDefault="001D1AB7" w:rsidP="001D1AB7">
      <w:pPr>
        <w:rPr>
          <w:sz w:val="24"/>
          <w:szCs w:val="24"/>
        </w:rPr>
      </w:pPr>
    </w:p>
    <w:p w14:paraId="1C9FB3AD" w14:textId="2B384DEF" w:rsidR="00612EA7" w:rsidDel="00017817" w:rsidRDefault="000F4ABF" w:rsidP="00612EA7">
      <w:pPr>
        <w:pStyle w:val="ListParagraph"/>
        <w:numPr>
          <w:ilvl w:val="0"/>
          <w:numId w:val="2"/>
        </w:numPr>
        <w:rPr>
          <w:del w:id="7" w:author="Gourav Mallick" w:date="2023-11-12T17:47:00Z"/>
          <w:sz w:val="24"/>
          <w:szCs w:val="24"/>
        </w:rPr>
      </w:pPr>
      <w:del w:id="8" w:author="Gourav Mallick" w:date="2023-11-12T17:47:00Z">
        <w:r w:rsidDel="00017817">
          <w:rPr>
            <w:sz w:val="24"/>
            <w:szCs w:val="24"/>
          </w:rPr>
          <w:delText xml:space="preserve">Now press </w:delText>
        </w:r>
        <w:r w:rsidRPr="00EA2981" w:rsidDel="00017817">
          <w:rPr>
            <w:b/>
            <w:bCs/>
            <w:sz w:val="24"/>
            <w:szCs w:val="24"/>
          </w:rPr>
          <w:delText>End</w:delText>
        </w:r>
        <w:r w:rsidDel="00017817">
          <w:rPr>
            <w:sz w:val="24"/>
            <w:szCs w:val="24"/>
          </w:rPr>
          <w:delText xml:space="preserve"> to place cursor at the end of each character.</w:delText>
        </w:r>
      </w:del>
    </w:p>
    <w:p w14:paraId="281FF496" w14:textId="235D0C04" w:rsidR="000F4ABF" w:rsidDel="00017817" w:rsidRDefault="000F4ABF" w:rsidP="00612EA7">
      <w:pPr>
        <w:pStyle w:val="ListParagraph"/>
        <w:numPr>
          <w:ilvl w:val="0"/>
          <w:numId w:val="2"/>
        </w:numPr>
        <w:rPr>
          <w:del w:id="9" w:author="Gourav Mallick" w:date="2023-11-12T17:47:00Z"/>
          <w:sz w:val="24"/>
          <w:szCs w:val="24"/>
        </w:rPr>
      </w:pPr>
      <w:del w:id="10" w:author="Gourav Mallick" w:date="2023-11-12T17:47:00Z">
        <w:r w:rsidDel="00017817">
          <w:rPr>
            <w:sz w:val="24"/>
            <w:szCs w:val="24"/>
          </w:rPr>
          <w:delText xml:space="preserve">Press </w:delText>
        </w:r>
        <w:r w:rsidRPr="00EA2981" w:rsidDel="00017817">
          <w:rPr>
            <w:b/>
            <w:bCs/>
            <w:sz w:val="24"/>
            <w:szCs w:val="24"/>
          </w:rPr>
          <w:delText>Home</w:delText>
        </w:r>
        <w:r w:rsidDel="00017817">
          <w:rPr>
            <w:sz w:val="24"/>
            <w:szCs w:val="24"/>
          </w:rPr>
          <w:delText xml:space="preserve"> to bring them before first character.</w:delText>
        </w:r>
      </w:del>
    </w:p>
    <w:p w14:paraId="3D9365AC" w14:textId="2EABE2E2" w:rsidR="00EA2981" w:rsidDel="00017817" w:rsidRDefault="00EA2981" w:rsidP="00EA2981">
      <w:pPr>
        <w:rPr>
          <w:del w:id="11" w:author="Gourav Mallick" w:date="2023-11-12T17:47:00Z"/>
          <w:sz w:val="24"/>
          <w:szCs w:val="24"/>
        </w:rPr>
      </w:pPr>
    </w:p>
    <w:p w14:paraId="240BBE03" w14:textId="16CD2929" w:rsidR="00EA2981" w:rsidRPr="00EA2981" w:rsidRDefault="00EA2981" w:rsidP="00EA2981">
      <w:pPr>
        <w:rPr>
          <w:b/>
          <w:bCs/>
          <w:sz w:val="28"/>
          <w:szCs w:val="28"/>
          <w:u w:val="single"/>
        </w:rPr>
      </w:pPr>
      <w:r w:rsidRPr="00EA2981">
        <w:rPr>
          <w:b/>
          <w:bCs/>
          <w:sz w:val="28"/>
          <w:szCs w:val="28"/>
          <w:u w:val="single"/>
        </w:rPr>
        <w:t>Word Wrap</w:t>
      </w:r>
    </w:p>
    <w:p w14:paraId="36882734" w14:textId="4F29A80C" w:rsidR="00EA2981" w:rsidRDefault="00EA2981" w:rsidP="00EA298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Used generally in </w:t>
      </w:r>
      <w:r w:rsidRPr="00EA2981">
        <w:rPr>
          <w:b/>
          <w:bCs/>
          <w:sz w:val="24"/>
          <w:szCs w:val="24"/>
        </w:rPr>
        <w:t>HTML</w:t>
      </w:r>
      <w:r>
        <w:rPr>
          <w:sz w:val="24"/>
          <w:szCs w:val="24"/>
        </w:rPr>
        <w:t xml:space="preserve"> web development.</w:t>
      </w:r>
    </w:p>
    <w:p w14:paraId="605F82D0" w14:textId="14870BBC" w:rsidR="00EA2981" w:rsidRDefault="00EA2981" w:rsidP="00EA298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Press </w:t>
      </w:r>
      <w:r w:rsidRPr="00EA2981">
        <w:rPr>
          <w:b/>
          <w:bCs/>
          <w:sz w:val="24"/>
          <w:szCs w:val="24"/>
        </w:rPr>
        <w:t>Alt + Shift + W</w:t>
      </w:r>
      <w:r>
        <w:rPr>
          <w:sz w:val="24"/>
          <w:szCs w:val="24"/>
        </w:rPr>
        <w:t xml:space="preserve"> to word wrap around the cursor’s selected area.</w:t>
      </w:r>
    </w:p>
    <w:p w14:paraId="5949D822" w14:textId="77777777" w:rsidR="00DE0B06" w:rsidRDefault="00DE0B06" w:rsidP="00DE0B06">
      <w:pPr>
        <w:rPr>
          <w:sz w:val="24"/>
          <w:szCs w:val="24"/>
        </w:rPr>
      </w:pPr>
    </w:p>
    <w:p w14:paraId="6DB4A16B" w14:textId="57F97138" w:rsidR="00DE0B06" w:rsidRPr="005E4166" w:rsidRDefault="00DE0B06" w:rsidP="00DE0B06">
      <w:pPr>
        <w:rPr>
          <w:b/>
          <w:bCs/>
          <w:sz w:val="28"/>
          <w:szCs w:val="28"/>
          <w:u w:val="single"/>
        </w:rPr>
      </w:pPr>
      <w:r w:rsidRPr="005E4166">
        <w:rPr>
          <w:b/>
          <w:bCs/>
          <w:sz w:val="28"/>
          <w:szCs w:val="28"/>
          <w:u w:val="single"/>
        </w:rPr>
        <w:t>Move Line Vertically</w:t>
      </w:r>
    </w:p>
    <w:p w14:paraId="26065C10" w14:textId="5C11116E" w:rsidR="00DE0B06" w:rsidRDefault="00DE0B06" w:rsidP="00DE0B0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Press </w:t>
      </w:r>
      <w:r w:rsidRPr="005E4166">
        <w:rPr>
          <w:b/>
          <w:bCs/>
          <w:sz w:val="24"/>
          <w:szCs w:val="24"/>
        </w:rPr>
        <w:t xml:space="preserve">Ctrl + Shift + </w:t>
      </w:r>
      <w:ins w:id="12" w:author="Gourav Mallick" w:date="2023-11-12T17:48:00Z">
        <w:r w:rsidR="00017817">
          <w:rPr>
            <w:b/>
            <w:bCs/>
            <w:sz w:val="24"/>
            <w:szCs w:val="24"/>
          </w:rPr>
          <w:t>(</w:t>
        </w:r>
      </w:ins>
      <w:r w:rsidRPr="005E4166">
        <w:rPr>
          <w:b/>
          <w:bCs/>
          <w:sz w:val="24"/>
          <w:szCs w:val="24"/>
        </w:rPr>
        <w:t>Up/Down Arrow</w:t>
      </w:r>
      <w:ins w:id="13" w:author="Gourav Mallick" w:date="2023-11-12T17:49:00Z">
        <w:r w:rsidR="00017817">
          <w:rPr>
            <w:b/>
            <w:bCs/>
            <w:sz w:val="24"/>
            <w:szCs w:val="24"/>
          </w:rPr>
          <w:t>)</w:t>
        </w:r>
      </w:ins>
    </w:p>
    <w:p w14:paraId="7751F18D" w14:textId="115DBE76" w:rsidR="0000075D" w:rsidRDefault="003E70C2" w:rsidP="003E70C2">
      <w:pPr>
        <w:rPr>
          <w:sz w:val="24"/>
          <w:szCs w:val="24"/>
        </w:rPr>
      </w:pPr>
      <w:del w:id="14" w:author="Gourav Mallick" w:date="2023-11-12T17:48:00Z">
        <w:r w:rsidRPr="003E70C2" w:rsidDel="00017817">
          <w:rPr>
            <w:noProof/>
            <w:sz w:val="24"/>
            <w:szCs w:val="24"/>
          </w:rPr>
          <w:drawing>
            <wp:inline distT="0" distB="0" distL="0" distR="0" wp14:anchorId="53127C62" wp14:editId="49AC6905">
              <wp:extent cx="5731510" cy="1391920"/>
              <wp:effectExtent l="0" t="0" r="2540" b="0"/>
              <wp:docPr id="642198318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42198318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13919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del w:id="15" w:author="Gourav Mallick" w:date="2023-11-12T17:49:00Z">
        <w:r w:rsidRPr="003E70C2" w:rsidDel="00017817">
          <w:rPr>
            <w:noProof/>
            <w:sz w:val="24"/>
            <w:szCs w:val="24"/>
          </w:rPr>
          <w:drawing>
            <wp:inline distT="0" distB="0" distL="0" distR="0" wp14:anchorId="6DE9762B" wp14:editId="3B902DEC">
              <wp:extent cx="5731510" cy="1391920"/>
              <wp:effectExtent l="0" t="0" r="2540" b="0"/>
              <wp:docPr id="212710254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2710254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13919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031FAF32" w14:textId="75099C92" w:rsidR="0000075D" w:rsidRPr="001742B5" w:rsidRDefault="00F62721" w:rsidP="003E70C2">
      <w:pPr>
        <w:rPr>
          <w:b/>
          <w:bCs/>
          <w:sz w:val="28"/>
          <w:szCs w:val="28"/>
          <w:u w:val="single"/>
        </w:rPr>
      </w:pPr>
      <w:r w:rsidRPr="001742B5">
        <w:rPr>
          <w:b/>
          <w:bCs/>
          <w:sz w:val="28"/>
          <w:szCs w:val="28"/>
          <w:u w:val="single"/>
        </w:rPr>
        <w:t>Line Manipulation</w:t>
      </w:r>
    </w:p>
    <w:p w14:paraId="4719B246" w14:textId="7E8A15E8" w:rsidR="005C2F3C" w:rsidRPr="001742B5" w:rsidRDefault="005C2F3C" w:rsidP="003E70C2">
      <w:pPr>
        <w:rPr>
          <w:b/>
          <w:bCs/>
          <w:sz w:val="24"/>
          <w:szCs w:val="24"/>
        </w:rPr>
      </w:pPr>
      <w:r w:rsidRPr="001742B5">
        <w:rPr>
          <w:b/>
          <w:bCs/>
          <w:sz w:val="24"/>
          <w:szCs w:val="24"/>
        </w:rPr>
        <w:t>*Reference to line containing the</w:t>
      </w:r>
      <w:r>
        <w:rPr>
          <w:sz w:val="24"/>
          <w:szCs w:val="24"/>
        </w:rPr>
        <w:t xml:space="preserve"> </w:t>
      </w:r>
      <w:r w:rsidRPr="001742B5">
        <w:rPr>
          <w:b/>
          <w:bCs/>
          <w:sz w:val="24"/>
          <w:szCs w:val="24"/>
        </w:rPr>
        <w:t>cursor*</w:t>
      </w:r>
    </w:p>
    <w:p w14:paraId="420A1679" w14:textId="650A7C61" w:rsidR="00F62721" w:rsidRPr="001742B5" w:rsidRDefault="00F62721" w:rsidP="00F6272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Create same line be</w:t>
      </w:r>
      <w:r w:rsidR="005C2F3C">
        <w:rPr>
          <w:sz w:val="24"/>
          <w:szCs w:val="24"/>
        </w:rPr>
        <w:t>low</w:t>
      </w:r>
      <w:r>
        <w:rPr>
          <w:sz w:val="24"/>
          <w:szCs w:val="24"/>
        </w:rPr>
        <w:t xml:space="preserve">: </w:t>
      </w:r>
      <w:r w:rsidRPr="001742B5">
        <w:rPr>
          <w:b/>
          <w:bCs/>
          <w:sz w:val="24"/>
          <w:szCs w:val="24"/>
        </w:rPr>
        <w:t>Ctrl + Shift + D</w:t>
      </w:r>
      <w:r w:rsidR="00200A3E">
        <w:rPr>
          <w:b/>
          <w:bCs/>
          <w:sz w:val="24"/>
          <w:szCs w:val="24"/>
        </w:rPr>
        <w:tab/>
      </w:r>
      <w:r w:rsidR="00C807D4">
        <w:rPr>
          <w:sz w:val="24"/>
          <w:szCs w:val="24"/>
        </w:rPr>
        <w:t>(D = duplicate)</w:t>
      </w:r>
    </w:p>
    <w:p w14:paraId="3ABE822B" w14:textId="3B74B629" w:rsidR="00F62721" w:rsidRPr="001742B5" w:rsidRDefault="00F62721" w:rsidP="00F6272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Delete whole line: </w:t>
      </w:r>
      <w:r w:rsidRPr="001742B5">
        <w:rPr>
          <w:b/>
          <w:bCs/>
          <w:sz w:val="24"/>
          <w:szCs w:val="24"/>
        </w:rPr>
        <w:t>Ctrl + Shift + K</w:t>
      </w:r>
      <w:r w:rsidR="00200A3E">
        <w:rPr>
          <w:b/>
          <w:bCs/>
          <w:sz w:val="24"/>
          <w:szCs w:val="24"/>
        </w:rPr>
        <w:tab/>
      </w:r>
      <w:ins w:id="16" w:author="Gourav Mallick" w:date="2023-11-12T17:49:00Z">
        <w:r w:rsidR="00017817">
          <w:rPr>
            <w:b/>
            <w:bCs/>
            <w:sz w:val="24"/>
            <w:szCs w:val="24"/>
          </w:rPr>
          <w:tab/>
        </w:r>
      </w:ins>
      <w:r w:rsidR="00C807D4">
        <w:rPr>
          <w:sz w:val="24"/>
          <w:szCs w:val="24"/>
        </w:rPr>
        <w:t>(K = Kill)</w:t>
      </w:r>
    </w:p>
    <w:p w14:paraId="08F50C5E" w14:textId="6FC90165" w:rsidR="00F62721" w:rsidRPr="001742B5" w:rsidRDefault="00C37F07" w:rsidP="00F6272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Indent line to left: </w:t>
      </w:r>
      <w:r w:rsidRPr="001742B5">
        <w:rPr>
          <w:b/>
          <w:bCs/>
          <w:sz w:val="24"/>
          <w:szCs w:val="24"/>
        </w:rPr>
        <w:t>Ctrl + [</w:t>
      </w:r>
    </w:p>
    <w:p w14:paraId="0AA36A49" w14:textId="3B64048A" w:rsidR="00C37F07" w:rsidRPr="001742B5" w:rsidRDefault="00C37F07" w:rsidP="00F6272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Indent line to right: </w:t>
      </w:r>
      <w:r w:rsidRPr="001742B5">
        <w:rPr>
          <w:b/>
          <w:bCs/>
          <w:sz w:val="24"/>
          <w:szCs w:val="24"/>
        </w:rPr>
        <w:t>Ctrl + ]</w:t>
      </w:r>
    </w:p>
    <w:p w14:paraId="3BBB894B" w14:textId="13376BF8" w:rsidR="000205A0" w:rsidRDefault="000205A0" w:rsidP="000205A0">
      <w:pPr>
        <w:rPr>
          <w:sz w:val="24"/>
          <w:szCs w:val="24"/>
        </w:rPr>
      </w:pPr>
    </w:p>
    <w:p w14:paraId="497F07FF" w14:textId="5D29A43F" w:rsidR="000205A0" w:rsidRPr="001742B5" w:rsidRDefault="0037019D" w:rsidP="000205A0">
      <w:pPr>
        <w:rPr>
          <w:b/>
          <w:bCs/>
          <w:sz w:val="24"/>
          <w:szCs w:val="24"/>
        </w:rPr>
      </w:pPr>
      <w:r w:rsidRPr="001742B5">
        <w:rPr>
          <w:b/>
          <w:bCs/>
          <w:sz w:val="24"/>
          <w:szCs w:val="24"/>
        </w:rPr>
        <w:t>*With reference to the selected part*</w:t>
      </w:r>
    </w:p>
    <w:p w14:paraId="052AE765" w14:textId="0E794E84" w:rsidR="0037019D" w:rsidRDefault="0037019D" w:rsidP="0037019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Edit -&gt; Line -&gt; Reindent</w:t>
      </w:r>
    </w:p>
    <w:p w14:paraId="4F26ED71" w14:textId="77777777" w:rsidR="00034DC8" w:rsidRDefault="00034DC8" w:rsidP="00034DC8">
      <w:pPr>
        <w:rPr>
          <w:sz w:val="24"/>
          <w:szCs w:val="24"/>
        </w:rPr>
      </w:pPr>
    </w:p>
    <w:p w14:paraId="4F1F3D90" w14:textId="5E492103" w:rsidR="00034DC8" w:rsidRPr="00B60DF6" w:rsidRDefault="00034DC8" w:rsidP="00034DC8">
      <w:pPr>
        <w:rPr>
          <w:b/>
          <w:bCs/>
          <w:sz w:val="28"/>
          <w:szCs w:val="28"/>
          <w:u w:val="single"/>
        </w:rPr>
      </w:pPr>
      <w:r w:rsidRPr="00B60DF6">
        <w:rPr>
          <w:b/>
          <w:bCs/>
          <w:sz w:val="28"/>
          <w:szCs w:val="28"/>
          <w:u w:val="single"/>
        </w:rPr>
        <w:lastRenderedPageBreak/>
        <w:t>Project Manager</w:t>
      </w:r>
    </w:p>
    <w:p w14:paraId="0C3D3F53" w14:textId="44E006C0" w:rsidR="00034DC8" w:rsidRDefault="00B1605E" w:rsidP="00B1605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Just </w:t>
      </w:r>
      <w:r w:rsidRPr="00B60DF6">
        <w:rPr>
          <w:b/>
          <w:bCs/>
          <w:sz w:val="24"/>
          <w:szCs w:val="24"/>
        </w:rPr>
        <w:t>drag and drop the folder</w:t>
      </w:r>
      <w:r>
        <w:rPr>
          <w:sz w:val="24"/>
          <w:szCs w:val="24"/>
        </w:rPr>
        <w:t xml:space="preserve"> to your screen in Sublime Text.</w:t>
      </w:r>
    </w:p>
    <w:p w14:paraId="1BB3E0DE" w14:textId="1F4E5CF8" w:rsidR="00A5483A" w:rsidDel="00D87C32" w:rsidRDefault="00A5483A" w:rsidP="00B1605E">
      <w:pPr>
        <w:pStyle w:val="ListParagraph"/>
        <w:numPr>
          <w:ilvl w:val="0"/>
          <w:numId w:val="5"/>
        </w:numPr>
        <w:rPr>
          <w:del w:id="17" w:author="Gourav Mallick" w:date="2023-11-12T18:07:00Z"/>
          <w:sz w:val="24"/>
          <w:szCs w:val="24"/>
        </w:rPr>
      </w:pPr>
      <w:del w:id="18" w:author="Gourav Mallick" w:date="2023-11-12T18:07:00Z">
        <w:r w:rsidDel="00D87C32">
          <w:rPr>
            <w:sz w:val="24"/>
            <w:szCs w:val="24"/>
          </w:rPr>
          <w:delText xml:space="preserve">Opening a file from project folder manager with a </w:delText>
        </w:r>
        <w:r w:rsidRPr="00B60DF6" w:rsidDel="00D87C32">
          <w:rPr>
            <w:b/>
            <w:bCs/>
            <w:sz w:val="24"/>
            <w:szCs w:val="24"/>
          </w:rPr>
          <w:delText>single click</w:delText>
        </w:r>
        <w:r w:rsidDel="00D87C32">
          <w:rPr>
            <w:sz w:val="24"/>
            <w:szCs w:val="24"/>
          </w:rPr>
          <w:delText xml:space="preserve"> overwrites the current tab.</w:delText>
        </w:r>
      </w:del>
    </w:p>
    <w:p w14:paraId="377F52CC" w14:textId="51D9A24A" w:rsidR="00A5483A" w:rsidRDefault="00A5483A" w:rsidP="00B1605E">
      <w:pPr>
        <w:pStyle w:val="ListParagraph"/>
        <w:numPr>
          <w:ilvl w:val="0"/>
          <w:numId w:val="5"/>
        </w:numPr>
        <w:rPr>
          <w:ins w:id="19" w:author="Gourav Mallick" w:date="2023-11-12T18:08:00Z"/>
          <w:sz w:val="24"/>
          <w:szCs w:val="24"/>
        </w:rPr>
      </w:pPr>
      <w:r>
        <w:rPr>
          <w:sz w:val="24"/>
          <w:szCs w:val="24"/>
        </w:rPr>
        <w:t>To open a file in new tab</w:t>
      </w:r>
      <w:r w:rsidRPr="00B60DF6">
        <w:rPr>
          <w:sz w:val="24"/>
          <w:szCs w:val="24"/>
        </w:rPr>
        <w:t xml:space="preserve">, </w:t>
      </w:r>
      <w:r w:rsidRPr="00B60DF6">
        <w:rPr>
          <w:b/>
          <w:bCs/>
          <w:sz w:val="24"/>
          <w:szCs w:val="24"/>
        </w:rPr>
        <w:t>double click</w:t>
      </w:r>
      <w:r>
        <w:rPr>
          <w:sz w:val="24"/>
          <w:szCs w:val="24"/>
        </w:rPr>
        <w:t xml:space="preserve"> on it.</w:t>
      </w:r>
    </w:p>
    <w:p w14:paraId="24DE5F63" w14:textId="51A7576F" w:rsidR="00D87C32" w:rsidRDefault="00D87C32" w:rsidP="00B1605E">
      <w:pPr>
        <w:pStyle w:val="ListParagraph"/>
        <w:numPr>
          <w:ilvl w:val="0"/>
          <w:numId w:val="5"/>
        </w:numPr>
        <w:rPr>
          <w:sz w:val="24"/>
          <w:szCs w:val="24"/>
        </w:rPr>
      </w:pPr>
      <w:ins w:id="20" w:author="Gourav Mallick" w:date="2023-11-12T18:09:00Z">
        <w:r>
          <w:rPr>
            <w:sz w:val="24"/>
            <w:szCs w:val="24"/>
          </w:rPr>
          <w:t>To close, right click on folder opened and choose remove from project.</w:t>
        </w:r>
      </w:ins>
    </w:p>
    <w:p w14:paraId="4B046618" w14:textId="0A2E9B29" w:rsidR="004E2AE1" w:rsidRDefault="004E2AE1" w:rsidP="00B1605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Press </w:t>
      </w:r>
      <w:r w:rsidRPr="00B60DF6">
        <w:rPr>
          <w:b/>
          <w:bCs/>
          <w:sz w:val="24"/>
          <w:szCs w:val="24"/>
        </w:rPr>
        <w:t>Ctrl + P</w:t>
      </w:r>
      <w:r>
        <w:rPr>
          <w:sz w:val="24"/>
          <w:szCs w:val="24"/>
        </w:rPr>
        <w:t xml:space="preserve"> to open search bar for finding files</w:t>
      </w:r>
      <w:r w:rsidR="004D72D5">
        <w:rPr>
          <w:sz w:val="24"/>
          <w:szCs w:val="24"/>
        </w:rPr>
        <w:t>:</w:t>
      </w:r>
    </w:p>
    <w:p w14:paraId="792BA212" w14:textId="3566E072" w:rsidR="00805961" w:rsidRDefault="00805961" w:rsidP="004D72D5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r w:rsidRPr="00B60DF6">
        <w:rPr>
          <w:b/>
          <w:bCs/>
          <w:sz w:val="24"/>
          <w:szCs w:val="24"/>
        </w:rPr>
        <w:t>file_name@function_name</w:t>
      </w:r>
      <w:r>
        <w:rPr>
          <w:sz w:val="24"/>
          <w:szCs w:val="24"/>
        </w:rPr>
        <w:t xml:space="preserve"> to highlight the particular function.</w:t>
      </w:r>
    </w:p>
    <w:p w14:paraId="1D887715" w14:textId="300B3004" w:rsidR="004D72D5" w:rsidRDefault="004D72D5" w:rsidP="004D72D5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r w:rsidRPr="00B60DF6">
        <w:rPr>
          <w:b/>
          <w:bCs/>
          <w:sz w:val="24"/>
          <w:szCs w:val="24"/>
        </w:rPr>
        <w:t>file_name:line_number</w:t>
      </w:r>
      <w:r>
        <w:rPr>
          <w:sz w:val="24"/>
          <w:szCs w:val="24"/>
        </w:rPr>
        <w:t xml:space="preserve"> to jump to a specific line.</w:t>
      </w:r>
    </w:p>
    <w:p w14:paraId="39C6E019" w14:textId="03118897" w:rsidR="004D72D5" w:rsidRDefault="004D72D5" w:rsidP="004D72D5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r w:rsidRPr="00B60DF6">
        <w:rPr>
          <w:b/>
          <w:bCs/>
          <w:sz w:val="24"/>
          <w:szCs w:val="24"/>
        </w:rPr>
        <w:t>@</w:t>
      </w:r>
      <w:r>
        <w:rPr>
          <w:sz w:val="24"/>
          <w:szCs w:val="24"/>
        </w:rPr>
        <w:t xml:space="preserve"> and toggle through arrows to different functions.</w:t>
      </w:r>
    </w:p>
    <w:p w14:paraId="1A7804A1" w14:textId="77777777" w:rsidR="000459D1" w:rsidRDefault="000459D1" w:rsidP="000459D1">
      <w:pPr>
        <w:rPr>
          <w:sz w:val="24"/>
          <w:szCs w:val="24"/>
        </w:rPr>
      </w:pPr>
    </w:p>
    <w:p w14:paraId="5978AC01" w14:textId="32311332" w:rsidR="000459D1" w:rsidRPr="00B60DF6" w:rsidRDefault="000459D1" w:rsidP="000459D1">
      <w:pPr>
        <w:rPr>
          <w:b/>
          <w:bCs/>
          <w:sz w:val="28"/>
          <w:szCs w:val="28"/>
          <w:u w:val="single"/>
        </w:rPr>
      </w:pPr>
      <w:r w:rsidRPr="00B60DF6">
        <w:rPr>
          <w:b/>
          <w:bCs/>
          <w:sz w:val="28"/>
          <w:szCs w:val="28"/>
          <w:u w:val="single"/>
        </w:rPr>
        <w:t>Speedy Tips</w:t>
      </w:r>
    </w:p>
    <w:p w14:paraId="42DFAB46" w14:textId="345F441B" w:rsidR="000459D1" w:rsidRDefault="000459D1" w:rsidP="000459D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For seeing unsaved changes:</w:t>
      </w:r>
    </w:p>
    <w:p w14:paraId="223EA75E" w14:textId="46957C46" w:rsidR="000459D1" w:rsidRDefault="000459D1" w:rsidP="000459D1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B60DF6">
        <w:rPr>
          <w:b/>
          <w:bCs/>
          <w:sz w:val="24"/>
          <w:szCs w:val="24"/>
        </w:rPr>
        <w:t>Right click</w:t>
      </w:r>
      <w:r>
        <w:rPr>
          <w:sz w:val="24"/>
          <w:szCs w:val="24"/>
        </w:rPr>
        <w:t xml:space="preserve"> anywhere on screen.</w:t>
      </w:r>
    </w:p>
    <w:p w14:paraId="78D75C65" w14:textId="5956E8EC" w:rsidR="000459D1" w:rsidRDefault="00BF0B27" w:rsidP="000459D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Pr="00B60DF6">
        <w:rPr>
          <w:b/>
          <w:bCs/>
          <w:sz w:val="24"/>
          <w:szCs w:val="24"/>
        </w:rPr>
        <w:t>“Show Unsaved Changes…”</w:t>
      </w:r>
    </w:p>
    <w:p w14:paraId="09CDE228" w14:textId="1297233F" w:rsidR="00BF0B27" w:rsidDel="0050133F" w:rsidRDefault="00BF0B27" w:rsidP="000459D1">
      <w:pPr>
        <w:pStyle w:val="ListParagraph"/>
        <w:numPr>
          <w:ilvl w:val="1"/>
          <w:numId w:val="6"/>
        </w:numPr>
        <w:rPr>
          <w:del w:id="21" w:author="Gourav Mallick" w:date="2023-11-12T18:12:00Z"/>
          <w:sz w:val="24"/>
          <w:szCs w:val="24"/>
        </w:rPr>
      </w:pPr>
      <w:del w:id="22" w:author="Gourav Mallick" w:date="2023-11-12T18:12:00Z">
        <w:r w:rsidDel="0050133F">
          <w:rPr>
            <w:sz w:val="24"/>
            <w:szCs w:val="24"/>
          </w:rPr>
          <w:delText>Now we can see saved and unsaved changes in the terminal.</w:delText>
        </w:r>
      </w:del>
    </w:p>
    <w:p w14:paraId="795D1387" w14:textId="76E0A3CE" w:rsidR="00BF0B27" w:rsidRDefault="00BF0B27" w:rsidP="000459D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Press </w:t>
      </w:r>
      <w:r w:rsidRPr="00B60DF6">
        <w:rPr>
          <w:b/>
          <w:bCs/>
          <w:sz w:val="24"/>
          <w:szCs w:val="24"/>
        </w:rPr>
        <w:t>Esc</w:t>
      </w:r>
      <w:r>
        <w:rPr>
          <w:sz w:val="24"/>
          <w:szCs w:val="24"/>
        </w:rPr>
        <w:t xml:space="preserve"> to close the terminal.</w:t>
      </w:r>
    </w:p>
    <w:p w14:paraId="767A7BBB" w14:textId="0D799FD3" w:rsidR="00125905" w:rsidDel="0050133F" w:rsidRDefault="00125905" w:rsidP="00125905">
      <w:pPr>
        <w:pStyle w:val="ListParagraph"/>
        <w:numPr>
          <w:ilvl w:val="0"/>
          <w:numId w:val="6"/>
        </w:numPr>
        <w:rPr>
          <w:del w:id="23" w:author="Gourav Mallick" w:date="2023-11-12T18:13:00Z"/>
          <w:sz w:val="24"/>
          <w:szCs w:val="24"/>
        </w:rPr>
      </w:pPr>
      <w:del w:id="24" w:author="Gourav Mallick" w:date="2023-11-12T18:13:00Z">
        <w:r w:rsidDel="0050133F">
          <w:rPr>
            <w:sz w:val="24"/>
            <w:szCs w:val="24"/>
          </w:rPr>
          <w:delText>Manipulating folders from project folder manager:</w:delText>
        </w:r>
      </w:del>
    </w:p>
    <w:p w14:paraId="5C585834" w14:textId="654ED5B5" w:rsidR="00125905" w:rsidDel="0050133F" w:rsidRDefault="00125905" w:rsidP="00125905">
      <w:pPr>
        <w:pStyle w:val="ListParagraph"/>
        <w:numPr>
          <w:ilvl w:val="1"/>
          <w:numId w:val="6"/>
        </w:numPr>
        <w:rPr>
          <w:del w:id="25" w:author="Gourav Mallick" w:date="2023-11-12T18:13:00Z"/>
          <w:sz w:val="24"/>
          <w:szCs w:val="24"/>
        </w:rPr>
      </w:pPr>
      <w:del w:id="26" w:author="Gourav Mallick" w:date="2023-11-12T18:13:00Z">
        <w:r w:rsidRPr="00B60DF6" w:rsidDel="0050133F">
          <w:rPr>
            <w:b/>
            <w:bCs/>
            <w:sz w:val="24"/>
            <w:szCs w:val="24"/>
          </w:rPr>
          <w:delText>Right click</w:delText>
        </w:r>
        <w:r w:rsidDel="0050133F">
          <w:rPr>
            <w:sz w:val="24"/>
            <w:szCs w:val="24"/>
          </w:rPr>
          <w:delText xml:space="preserve"> on any folder to be affected.</w:delText>
        </w:r>
      </w:del>
    </w:p>
    <w:p w14:paraId="56C0756C" w14:textId="13B0A945" w:rsidR="00125905" w:rsidDel="0050133F" w:rsidRDefault="00125905" w:rsidP="00125905">
      <w:pPr>
        <w:pStyle w:val="ListParagraph"/>
        <w:numPr>
          <w:ilvl w:val="1"/>
          <w:numId w:val="6"/>
        </w:numPr>
        <w:rPr>
          <w:del w:id="27" w:author="Gourav Mallick" w:date="2023-11-12T18:13:00Z"/>
          <w:sz w:val="24"/>
          <w:szCs w:val="24"/>
        </w:rPr>
      </w:pPr>
      <w:del w:id="28" w:author="Gourav Mallick" w:date="2023-11-12T18:13:00Z">
        <w:r w:rsidDel="0050133F">
          <w:rPr>
            <w:sz w:val="24"/>
            <w:szCs w:val="24"/>
          </w:rPr>
          <w:delText>Select the suitable option for yourself.</w:delText>
        </w:r>
      </w:del>
    </w:p>
    <w:p w14:paraId="3CD57655" w14:textId="77777777" w:rsidR="00FD3032" w:rsidRDefault="00FD3032" w:rsidP="00FD3032">
      <w:pPr>
        <w:rPr>
          <w:sz w:val="24"/>
          <w:szCs w:val="24"/>
        </w:rPr>
      </w:pPr>
    </w:p>
    <w:p w14:paraId="438BA353" w14:textId="5EE61983" w:rsidR="00FD3032" w:rsidRPr="00B60DF6" w:rsidRDefault="00FD3032" w:rsidP="00FD3032">
      <w:pPr>
        <w:rPr>
          <w:b/>
          <w:bCs/>
          <w:sz w:val="28"/>
          <w:szCs w:val="28"/>
          <w:u w:val="single"/>
        </w:rPr>
      </w:pPr>
      <w:r w:rsidRPr="00B60DF6">
        <w:rPr>
          <w:b/>
          <w:bCs/>
          <w:sz w:val="28"/>
          <w:szCs w:val="28"/>
          <w:u w:val="single"/>
        </w:rPr>
        <w:t>Saving Sublime Project</w:t>
      </w:r>
    </w:p>
    <w:p w14:paraId="5483C406" w14:textId="588F8F96" w:rsidR="00FD3032" w:rsidRPr="00B60DF6" w:rsidRDefault="00FD3032" w:rsidP="00FD303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B60DF6">
        <w:rPr>
          <w:b/>
          <w:bCs/>
          <w:sz w:val="24"/>
          <w:szCs w:val="24"/>
        </w:rPr>
        <w:t>For saving:</w:t>
      </w:r>
    </w:p>
    <w:p w14:paraId="6EFB93A8" w14:textId="325DD2BD" w:rsidR="00FD3032" w:rsidRDefault="00FD3032" w:rsidP="00FD3032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6D33C9" w:rsidRPr="00B60DF6">
        <w:rPr>
          <w:b/>
          <w:bCs/>
          <w:sz w:val="24"/>
          <w:szCs w:val="24"/>
        </w:rPr>
        <w:t>P</w:t>
      </w:r>
      <w:r w:rsidRPr="00B60DF6">
        <w:rPr>
          <w:b/>
          <w:bCs/>
          <w:sz w:val="24"/>
          <w:szCs w:val="24"/>
        </w:rPr>
        <w:t>roject</w:t>
      </w:r>
      <w:r>
        <w:rPr>
          <w:sz w:val="24"/>
          <w:szCs w:val="24"/>
        </w:rPr>
        <w:t xml:space="preserve"> from head bar.</w:t>
      </w:r>
    </w:p>
    <w:p w14:paraId="79F2924E" w14:textId="64ED6D41" w:rsidR="00FD3032" w:rsidRPr="00B60DF6" w:rsidRDefault="00FD3032" w:rsidP="00FD3032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Now save the file </w:t>
      </w:r>
      <w:del w:id="29" w:author="Gourav Mallick" w:date="2023-11-12T18:17:00Z">
        <w:r w:rsidDel="00E572E1">
          <w:rPr>
            <w:sz w:val="24"/>
            <w:szCs w:val="24"/>
          </w:rPr>
          <w:delText xml:space="preserve">at your desired destinantion </w:delText>
        </w:r>
      </w:del>
      <w:r>
        <w:rPr>
          <w:sz w:val="24"/>
          <w:szCs w:val="24"/>
        </w:rPr>
        <w:t xml:space="preserve">with extension of </w:t>
      </w:r>
      <w:r w:rsidRPr="00B60DF6">
        <w:rPr>
          <w:b/>
          <w:bCs/>
          <w:sz w:val="24"/>
          <w:szCs w:val="24"/>
        </w:rPr>
        <w:t>.sublime-project</w:t>
      </w:r>
    </w:p>
    <w:p w14:paraId="5A6E1C80" w14:textId="361F59CA" w:rsidR="00F84D1E" w:rsidRPr="00B60DF6" w:rsidRDefault="00F84D1E" w:rsidP="00F84D1E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B60DF6">
        <w:rPr>
          <w:b/>
          <w:bCs/>
          <w:sz w:val="24"/>
          <w:szCs w:val="24"/>
        </w:rPr>
        <w:t>For accessing saved project:</w:t>
      </w:r>
    </w:p>
    <w:p w14:paraId="69864D91" w14:textId="725527E4" w:rsidR="00F84D1E" w:rsidRDefault="00F84D1E" w:rsidP="00F84D1E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Goto </w:t>
      </w:r>
      <w:del w:id="30" w:author="Gourav Mallick" w:date="2023-11-12T18:18:00Z">
        <w:r w:rsidRPr="00B60DF6" w:rsidDel="00E572E1">
          <w:rPr>
            <w:b/>
            <w:bCs/>
            <w:sz w:val="24"/>
            <w:szCs w:val="24"/>
          </w:rPr>
          <w:delText>project</w:delText>
        </w:r>
      </w:del>
      <w:ins w:id="31" w:author="Gourav Mallick" w:date="2023-11-12T18:18:00Z">
        <w:r w:rsidR="00E572E1">
          <w:rPr>
            <w:b/>
            <w:bCs/>
            <w:sz w:val="24"/>
            <w:szCs w:val="24"/>
          </w:rPr>
          <w:t>P</w:t>
        </w:r>
        <w:r w:rsidR="00E572E1" w:rsidRPr="00B60DF6">
          <w:rPr>
            <w:b/>
            <w:bCs/>
            <w:sz w:val="24"/>
            <w:szCs w:val="24"/>
          </w:rPr>
          <w:t>roject</w:t>
        </w:r>
      </w:ins>
      <w:r>
        <w:rPr>
          <w:sz w:val="24"/>
          <w:szCs w:val="24"/>
        </w:rPr>
        <w:t>.</w:t>
      </w:r>
    </w:p>
    <w:p w14:paraId="722C0BA5" w14:textId="29AF9B2C" w:rsidR="00F84D1E" w:rsidRDefault="00F84D1E" w:rsidP="00F84D1E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Select either </w:t>
      </w:r>
      <w:r w:rsidRPr="00B60DF6">
        <w:rPr>
          <w:b/>
          <w:bCs/>
          <w:sz w:val="24"/>
          <w:szCs w:val="24"/>
        </w:rPr>
        <w:t>Open Recent</w:t>
      </w:r>
      <w:r>
        <w:rPr>
          <w:sz w:val="24"/>
          <w:szCs w:val="24"/>
        </w:rPr>
        <w:t>, if the save was made recently.</w:t>
      </w:r>
    </w:p>
    <w:p w14:paraId="12795768" w14:textId="0F266678" w:rsidR="00F84D1E" w:rsidRDefault="00F84D1E" w:rsidP="00F84D1E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Or we can use </w:t>
      </w:r>
      <w:r w:rsidRPr="00B60DF6">
        <w:rPr>
          <w:b/>
          <w:bCs/>
          <w:sz w:val="24"/>
          <w:szCs w:val="24"/>
        </w:rPr>
        <w:t>Open Project</w:t>
      </w:r>
      <w:r w:rsidR="00F83AD2">
        <w:rPr>
          <w:sz w:val="24"/>
          <w:szCs w:val="24"/>
        </w:rPr>
        <w:t xml:space="preserve"> and toggle through.</w:t>
      </w:r>
    </w:p>
    <w:p w14:paraId="28D71B28" w14:textId="77777777" w:rsidR="00A24650" w:rsidRDefault="00A24650" w:rsidP="00A24650">
      <w:pPr>
        <w:rPr>
          <w:sz w:val="24"/>
          <w:szCs w:val="24"/>
        </w:rPr>
      </w:pPr>
    </w:p>
    <w:p w14:paraId="247CDD80" w14:textId="199F7441" w:rsidR="00A24650" w:rsidRPr="00E25DB8" w:rsidRDefault="00A24650" w:rsidP="00A24650">
      <w:pPr>
        <w:rPr>
          <w:b/>
          <w:bCs/>
          <w:sz w:val="28"/>
          <w:szCs w:val="28"/>
          <w:u w:val="single"/>
        </w:rPr>
      </w:pPr>
      <w:r w:rsidRPr="00E25DB8">
        <w:rPr>
          <w:b/>
          <w:bCs/>
          <w:sz w:val="28"/>
          <w:szCs w:val="28"/>
          <w:u w:val="single"/>
        </w:rPr>
        <w:t>Command Palette</w:t>
      </w:r>
    </w:p>
    <w:p w14:paraId="29B6A652" w14:textId="19FEF7C7" w:rsidR="00A24650" w:rsidRPr="00E25DB8" w:rsidRDefault="00A24650" w:rsidP="00A24650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Shortcut: </w:t>
      </w:r>
      <w:r w:rsidRPr="00E25DB8">
        <w:rPr>
          <w:b/>
          <w:bCs/>
          <w:sz w:val="24"/>
          <w:szCs w:val="24"/>
        </w:rPr>
        <w:t>Ctrl + Shift + P</w:t>
      </w:r>
    </w:p>
    <w:p w14:paraId="36E00302" w14:textId="23AC8B1A" w:rsidR="00A24650" w:rsidRDefault="00A24650" w:rsidP="00A2465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Used for giving command to editor.</w:t>
      </w:r>
    </w:p>
    <w:p w14:paraId="046341EE" w14:textId="07B90A31" w:rsidR="00A24650" w:rsidRDefault="00A24650" w:rsidP="00A2465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</w:t>
      </w:r>
      <w:r w:rsidRPr="00E25DB8">
        <w:rPr>
          <w:b/>
          <w:bCs/>
          <w:sz w:val="24"/>
          <w:szCs w:val="24"/>
        </w:rPr>
        <w:t>extension</w:t>
      </w:r>
      <w:r>
        <w:rPr>
          <w:sz w:val="24"/>
          <w:szCs w:val="24"/>
        </w:rPr>
        <w:t xml:space="preserve"> from </w:t>
      </w:r>
      <w:r w:rsidRPr="00E25DB8">
        <w:rPr>
          <w:b/>
          <w:bCs/>
          <w:sz w:val="24"/>
          <w:szCs w:val="24"/>
        </w:rPr>
        <w:t>lower right corner</w:t>
      </w:r>
      <w:r>
        <w:rPr>
          <w:sz w:val="24"/>
          <w:szCs w:val="24"/>
        </w:rPr>
        <w:t>.</w:t>
      </w:r>
    </w:p>
    <w:p w14:paraId="7279969E" w14:textId="77777777" w:rsidR="00F6708D" w:rsidRDefault="00F6708D" w:rsidP="00F6708D">
      <w:pPr>
        <w:rPr>
          <w:sz w:val="24"/>
          <w:szCs w:val="24"/>
        </w:rPr>
      </w:pPr>
    </w:p>
    <w:p w14:paraId="2E539ECE" w14:textId="3A60F9AC" w:rsidR="00F6708D" w:rsidRPr="00EF0066" w:rsidRDefault="00F6708D" w:rsidP="00F6708D">
      <w:pPr>
        <w:rPr>
          <w:b/>
          <w:bCs/>
          <w:sz w:val="28"/>
          <w:szCs w:val="28"/>
          <w:u w:val="single"/>
        </w:rPr>
      </w:pPr>
      <w:r w:rsidRPr="00EF0066">
        <w:rPr>
          <w:b/>
          <w:bCs/>
          <w:sz w:val="28"/>
          <w:szCs w:val="28"/>
          <w:u w:val="single"/>
        </w:rPr>
        <w:t>Package Management</w:t>
      </w:r>
    </w:p>
    <w:p w14:paraId="68411923" w14:textId="307E5567" w:rsidR="001E124B" w:rsidRDefault="00F6708D" w:rsidP="00F6708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r w:rsidRPr="00EF0066">
        <w:rPr>
          <w:b/>
          <w:bCs/>
          <w:sz w:val="24"/>
          <w:szCs w:val="24"/>
        </w:rPr>
        <w:t>“install”</w:t>
      </w:r>
      <w:r>
        <w:rPr>
          <w:sz w:val="24"/>
          <w:szCs w:val="24"/>
        </w:rPr>
        <w:t xml:space="preserve"> in command palette for choosing package for installation.</w:t>
      </w:r>
    </w:p>
    <w:p w14:paraId="69D75B23" w14:textId="600F8843" w:rsidR="00EF0066" w:rsidRDefault="00EF0066" w:rsidP="00F6708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Some extra package features can be accessed in </w:t>
      </w:r>
      <w:r w:rsidRPr="00EF0066">
        <w:rPr>
          <w:b/>
          <w:bCs/>
          <w:sz w:val="24"/>
          <w:szCs w:val="24"/>
        </w:rPr>
        <w:t>tools</w:t>
      </w:r>
      <w:r>
        <w:rPr>
          <w:sz w:val="24"/>
          <w:szCs w:val="24"/>
        </w:rPr>
        <w:t>.</w:t>
      </w:r>
    </w:p>
    <w:p w14:paraId="38627E02" w14:textId="77777777" w:rsidR="00EF0066" w:rsidRDefault="00EF0066" w:rsidP="00EF0066">
      <w:pPr>
        <w:rPr>
          <w:sz w:val="24"/>
          <w:szCs w:val="24"/>
        </w:rPr>
      </w:pPr>
    </w:p>
    <w:p w14:paraId="4D726AAE" w14:textId="659DD799" w:rsidR="00EF0066" w:rsidRPr="006C66A4" w:rsidRDefault="00EF0066" w:rsidP="00EF0066">
      <w:pPr>
        <w:rPr>
          <w:b/>
          <w:bCs/>
          <w:sz w:val="28"/>
          <w:szCs w:val="28"/>
          <w:u w:val="single"/>
        </w:rPr>
      </w:pPr>
      <w:r w:rsidRPr="006C66A4">
        <w:rPr>
          <w:b/>
          <w:bCs/>
          <w:sz w:val="28"/>
          <w:szCs w:val="28"/>
          <w:u w:val="single"/>
        </w:rPr>
        <w:t>Snippets</w:t>
      </w:r>
    </w:p>
    <w:p w14:paraId="00E4942F" w14:textId="5E7DB8FD" w:rsidR="00EF0066" w:rsidRDefault="00EF0066" w:rsidP="00EF006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Shortcut words to create code blocks with less effort.</w:t>
      </w:r>
    </w:p>
    <w:p w14:paraId="4F1426AE" w14:textId="41294ADB" w:rsidR="00EF0066" w:rsidRPr="00416228" w:rsidRDefault="00EF0066" w:rsidP="00EF006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How to know snippets? </w:t>
      </w:r>
      <w:r w:rsidRPr="006C66A4">
        <w:rPr>
          <w:b/>
          <w:bCs/>
          <w:sz w:val="24"/>
          <w:szCs w:val="24"/>
        </w:rPr>
        <w:t>Tools -&gt; Snippets…</w:t>
      </w:r>
    </w:p>
    <w:p w14:paraId="3B236A80" w14:textId="5382C6EC" w:rsidR="00416228" w:rsidRPr="00416228" w:rsidRDefault="00416228" w:rsidP="00416228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Extension: </w:t>
      </w:r>
      <w:r w:rsidRPr="005A7B0C">
        <w:rPr>
          <w:b/>
          <w:bCs/>
          <w:sz w:val="24"/>
          <w:szCs w:val="24"/>
        </w:rPr>
        <w:t>sublime-snippet</w:t>
      </w:r>
    </w:p>
    <w:p w14:paraId="2732BBDC" w14:textId="77777777" w:rsidR="006C66A4" w:rsidRDefault="006C66A4" w:rsidP="006C66A4">
      <w:pPr>
        <w:rPr>
          <w:sz w:val="24"/>
          <w:szCs w:val="24"/>
        </w:rPr>
      </w:pPr>
    </w:p>
    <w:p w14:paraId="645E443E" w14:textId="5A6AE954" w:rsidR="006C66A4" w:rsidRDefault="006C66A4" w:rsidP="006C66A4">
      <w:pPr>
        <w:rPr>
          <w:b/>
          <w:bCs/>
          <w:sz w:val="28"/>
          <w:szCs w:val="28"/>
          <w:u w:val="single"/>
        </w:rPr>
      </w:pPr>
      <w:r w:rsidRPr="00325BA0">
        <w:rPr>
          <w:b/>
          <w:bCs/>
          <w:sz w:val="28"/>
          <w:szCs w:val="28"/>
          <w:u w:val="single"/>
        </w:rPr>
        <w:t>Custom Snippet Creation</w:t>
      </w:r>
    </w:p>
    <w:p w14:paraId="2715F240" w14:textId="78279D86" w:rsidR="00E54DE3" w:rsidRDefault="00CA64DB" w:rsidP="006C66A4">
      <w:pPr>
        <w:rPr>
          <w:b/>
          <w:bCs/>
          <w:sz w:val="28"/>
          <w:szCs w:val="28"/>
          <w:u w:val="single"/>
        </w:rPr>
      </w:pPr>
      <w:r w:rsidRPr="004F7313">
        <w:rPr>
          <w:noProof/>
          <w:sz w:val="28"/>
          <w:szCs w:val="28"/>
        </w:rPr>
        <w:drawing>
          <wp:inline distT="0" distB="0" distL="0" distR="0" wp14:anchorId="22D31F9C" wp14:editId="7C019C18">
            <wp:extent cx="5731510" cy="1606550"/>
            <wp:effectExtent l="0" t="0" r="2540" b="0"/>
            <wp:docPr id="2131656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569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4FD1" w14:textId="77777777" w:rsidR="004F7313" w:rsidRDefault="004F7313" w:rsidP="006C66A4">
      <w:pPr>
        <w:rPr>
          <w:b/>
          <w:bCs/>
          <w:sz w:val="28"/>
          <w:szCs w:val="28"/>
          <w:u w:val="single"/>
        </w:rPr>
      </w:pPr>
    </w:p>
    <w:p w14:paraId="797CD960" w14:textId="53B85BBC" w:rsidR="004F7313" w:rsidRDefault="001941DE" w:rsidP="006C66A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Key Bindings</w:t>
      </w:r>
    </w:p>
    <w:p w14:paraId="4CA6278F" w14:textId="6A9615F8" w:rsidR="001941DE" w:rsidRDefault="00F52311" w:rsidP="006C66A4">
      <w:pPr>
        <w:rPr>
          <w:sz w:val="24"/>
          <w:szCs w:val="24"/>
        </w:rPr>
      </w:pPr>
      <w:r w:rsidRPr="00F52311">
        <w:rPr>
          <w:noProof/>
          <w:sz w:val="24"/>
          <w:szCs w:val="24"/>
        </w:rPr>
        <w:drawing>
          <wp:inline distT="0" distB="0" distL="0" distR="0" wp14:anchorId="1AD5AA68" wp14:editId="5F5988C1">
            <wp:extent cx="5731510" cy="537210"/>
            <wp:effectExtent l="0" t="0" r="2540" b="0"/>
            <wp:docPr id="9506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56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FBA9" w14:textId="17F57E85" w:rsidR="007D0911" w:rsidRDefault="007D0911" w:rsidP="007D091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You can find the command by searching in console.</w:t>
      </w:r>
    </w:p>
    <w:p w14:paraId="5F32D716" w14:textId="1A6B0A7C" w:rsidR="007D0911" w:rsidRDefault="007D0911" w:rsidP="007D0911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To open console: </w:t>
      </w:r>
      <w:r w:rsidRPr="003638CB">
        <w:rPr>
          <w:b/>
          <w:bCs/>
          <w:sz w:val="24"/>
          <w:szCs w:val="24"/>
        </w:rPr>
        <w:t>View -&gt; Show console</w:t>
      </w:r>
    </w:p>
    <w:p w14:paraId="73B2544C" w14:textId="6A0AC374" w:rsidR="003638CB" w:rsidRDefault="001F71E5" w:rsidP="007D0911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Extension: </w:t>
      </w:r>
      <w:r w:rsidRPr="005A7B0C">
        <w:rPr>
          <w:b/>
          <w:bCs/>
          <w:sz w:val="24"/>
          <w:szCs w:val="24"/>
        </w:rPr>
        <w:t>sublime-</w:t>
      </w:r>
      <w:r w:rsidR="00647430">
        <w:rPr>
          <w:b/>
          <w:bCs/>
          <w:sz w:val="24"/>
          <w:szCs w:val="24"/>
        </w:rPr>
        <w:t>keymap</w:t>
      </w:r>
    </w:p>
    <w:p w14:paraId="2CCC2A0B" w14:textId="77777777" w:rsidR="00634B18" w:rsidRDefault="00634B18" w:rsidP="00634B18">
      <w:pPr>
        <w:rPr>
          <w:b/>
          <w:bCs/>
          <w:sz w:val="24"/>
          <w:szCs w:val="24"/>
        </w:rPr>
      </w:pPr>
    </w:p>
    <w:p w14:paraId="2C8144AB" w14:textId="3EE3446F" w:rsidR="00634B18" w:rsidRPr="00985D60" w:rsidRDefault="00985D60" w:rsidP="00634B18">
      <w:pPr>
        <w:rPr>
          <w:b/>
          <w:bCs/>
          <w:sz w:val="28"/>
          <w:szCs w:val="28"/>
          <w:u w:val="single"/>
        </w:rPr>
      </w:pPr>
      <w:r w:rsidRPr="00985D60">
        <w:rPr>
          <w:b/>
          <w:bCs/>
          <w:sz w:val="28"/>
          <w:szCs w:val="28"/>
          <w:u w:val="single"/>
        </w:rPr>
        <w:t>Macro</w:t>
      </w:r>
    </w:p>
    <w:p w14:paraId="528B89E5" w14:textId="5C0FE067" w:rsidR="00C3062F" w:rsidRDefault="00C3062F" w:rsidP="00985D6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Similar to snippets.</w:t>
      </w:r>
    </w:p>
    <w:p w14:paraId="383D8ACE" w14:textId="22B345DA" w:rsidR="00985D60" w:rsidRDefault="00985D60" w:rsidP="00985D6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21EE7">
        <w:rPr>
          <w:b/>
          <w:bCs/>
          <w:sz w:val="24"/>
          <w:szCs w:val="24"/>
        </w:rPr>
        <w:t xml:space="preserve">Ctrl + Q </w:t>
      </w:r>
      <w:r>
        <w:rPr>
          <w:sz w:val="24"/>
          <w:szCs w:val="24"/>
        </w:rPr>
        <w:t>to start recording macro.</w:t>
      </w:r>
    </w:p>
    <w:p w14:paraId="6B6D322D" w14:textId="1D781466" w:rsidR="00C3062F" w:rsidRPr="00421EE7" w:rsidRDefault="00C3062F" w:rsidP="00985D60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Stopping macro: </w:t>
      </w:r>
      <w:r w:rsidRPr="00421EE7">
        <w:rPr>
          <w:b/>
          <w:bCs/>
          <w:sz w:val="24"/>
          <w:szCs w:val="24"/>
        </w:rPr>
        <w:t>Tools -&gt; Save macro…</w:t>
      </w:r>
    </w:p>
    <w:p w14:paraId="2316B6E9" w14:textId="137ADB41" w:rsidR="00985D60" w:rsidRPr="00421EE7" w:rsidRDefault="00985D60" w:rsidP="00985D60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Extension: </w:t>
      </w:r>
      <w:r w:rsidRPr="00421EE7">
        <w:rPr>
          <w:b/>
          <w:bCs/>
          <w:sz w:val="24"/>
          <w:szCs w:val="24"/>
        </w:rPr>
        <w:t>sublime-macro</w:t>
      </w:r>
    </w:p>
    <w:p w14:paraId="72C6735B" w14:textId="77777777" w:rsidR="00C3062F" w:rsidRDefault="00C3062F" w:rsidP="00C3062F">
      <w:pPr>
        <w:rPr>
          <w:sz w:val="24"/>
          <w:szCs w:val="24"/>
        </w:rPr>
      </w:pPr>
    </w:p>
    <w:p w14:paraId="14DEEAC0" w14:textId="0E2F9042" w:rsidR="00C3062F" w:rsidRPr="00421EE7" w:rsidRDefault="00C3062F" w:rsidP="00C3062F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Choosing macro: </w:t>
      </w:r>
      <w:r w:rsidRPr="00421EE7">
        <w:rPr>
          <w:b/>
          <w:bCs/>
          <w:sz w:val="24"/>
          <w:szCs w:val="24"/>
        </w:rPr>
        <w:t>Tools -&gt; Macros -&gt; (…)</w:t>
      </w:r>
    </w:p>
    <w:p w14:paraId="78CD7085" w14:textId="0B6634AA" w:rsidR="00B50581" w:rsidRDefault="00587F00" w:rsidP="00B50581">
      <w:pPr>
        <w:rPr>
          <w:sz w:val="24"/>
          <w:szCs w:val="24"/>
        </w:rPr>
      </w:pPr>
      <w:r w:rsidRPr="00587F00">
        <w:rPr>
          <w:noProof/>
          <w:sz w:val="24"/>
          <w:szCs w:val="24"/>
        </w:rPr>
        <w:drawing>
          <wp:inline distT="0" distB="0" distL="0" distR="0" wp14:anchorId="6AFF19FF" wp14:editId="75C95CBE">
            <wp:extent cx="5731510" cy="226695"/>
            <wp:effectExtent l="0" t="0" r="2540" b="1905"/>
            <wp:docPr id="134659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968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208B" w14:textId="6D68E911" w:rsidR="00587F00" w:rsidRDefault="00587F00" w:rsidP="00587F0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Add this, where </w:t>
      </w:r>
      <w:r w:rsidRPr="00421EE7">
        <w:rPr>
          <w:b/>
          <w:bCs/>
          <w:sz w:val="24"/>
          <w:szCs w:val="24"/>
        </w:rPr>
        <w:t>“run_macro_file”</w:t>
      </w:r>
      <w:r>
        <w:rPr>
          <w:sz w:val="24"/>
          <w:szCs w:val="24"/>
        </w:rPr>
        <w:t xml:space="preserve"> is command.</w:t>
      </w:r>
    </w:p>
    <w:p w14:paraId="2426694C" w14:textId="77777777" w:rsidR="0015223F" w:rsidRDefault="0015223F" w:rsidP="0015223F">
      <w:pPr>
        <w:rPr>
          <w:sz w:val="24"/>
          <w:szCs w:val="24"/>
        </w:rPr>
      </w:pPr>
    </w:p>
    <w:p w14:paraId="089C661D" w14:textId="34A6EBEF" w:rsidR="0015223F" w:rsidRPr="00A126FD" w:rsidRDefault="0015223F" w:rsidP="0015223F">
      <w:pPr>
        <w:rPr>
          <w:b/>
          <w:bCs/>
          <w:sz w:val="28"/>
          <w:szCs w:val="28"/>
          <w:u w:val="single"/>
        </w:rPr>
      </w:pPr>
      <w:r w:rsidRPr="00A126FD">
        <w:rPr>
          <w:b/>
          <w:bCs/>
          <w:sz w:val="28"/>
          <w:szCs w:val="28"/>
          <w:u w:val="single"/>
        </w:rPr>
        <w:t>Colour Themes</w:t>
      </w:r>
    </w:p>
    <w:p w14:paraId="1A618A2B" w14:textId="533CBD65" w:rsidR="0015223F" w:rsidRDefault="0015223F" w:rsidP="0015223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Theme names can be searched at the </w:t>
      </w:r>
      <w:r w:rsidRPr="00A126FD">
        <w:rPr>
          <w:b/>
          <w:bCs/>
          <w:sz w:val="24"/>
          <w:szCs w:val="24"/>
        </w:rPr>
        <w:t>command palette</w:t>
      </w:r>
      <w:r>
        <w:rPr>
          <w:sz w:val="24"/>
          <w:szCs w:val="24"/>
        </w:rPr>
        <w:t>.</w:t>
      </w:r>
    </w:p>
    <w:p w14:paraId="3E4B0343" w14:textId="1FC92B05" w:rsidR="00C379CB" w:rsidRDefault="00C379CB" w:rsidP="0015223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126FD">
        <w:rPr>
          <w:b/>
          <w:bCs/>
          <w:sz w:val="24"/>
          <w:szCs w:val="24"/>
        </w:rPr>
        <w:lastRenderedPageBreak/>
        <w:t>“Themr”</w:t>
      </w:r>
      <w:r>
        <w:rPr>
          <w:sz w:val="24"/>
          <w:szCs w:val="24"/>
        </w:rPr>
        <w:t xml:space="preserve"> package can be handy for those who continuously switch themes.</w:t>
      </w:r>
    </w:p>
    <w:p w14:paraId="410FE7E5" w14:textId="3AFF6E1E" w:rsidR="00CB2CF8" w:rsidRPr="00A126FD" w:rsidRDefault="00CB2CF8" w:rsidP="0015223F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You can add/customize more at </w:t>
      </w:r>
      <w:r w:rsidRPr="00A126FD">
        <w:rPr>
          <w:b/>
          <w:bCs/>
          <w:sz w:val="24"/>
          <w:szCs w:val="24"/>
        </w:rPr>
        <w:t>Preference.sublime-settings</w:t>
      </w:r>
    </w:p>
    <w:p w14:paraId="26202574" w14:textId="77777777" w:rsidR="00E27F4D" w:rsidRDefault="00E27F4D" w:rsidP="00E27F4D">
      <w:pPr>
        <w:rPr>
          <w:sz w:val="24"/>
          <w:szCs w:val="24"/>
        </w:rPr>
      </w:pPr>
    </w:p>
    <w:p w14:paraId="541BE9EF" w14:textId="64C821A0" w:rsidR="00E27F4D" w:rsidRPr="00A126FD" w:rsidRDefault="00E27F4D" w:rsidP="00E27F4D">
      <w:pPr>
        <w:rPr>
          <w:b/>
          <w:bCs/>
          <w:sz w:val="28"/>
          <w:szCs w:val="28"/>
          <w:u w:val="single"/>
        </w:rPr>
      </w:pPr>
      <w:r w:rsidRPr="00A126FD">
        <w:rPr>
          <w:b/>
          <w:bCs/>
          <w:sz w:val="28"/>
          <w:szCs w:val="28"/>
          <w:u w:val="single"/>
        </w:rPr>
        <w:t>Split Layout</w:t>
      </w:r>
    </w:p>
    <w:p w14:paraId="71D04977" w14:textId="0A5B4EBB" w:rsidR="00E27F4D" w:rsidRPr="00A126FD" w:rsidRDefault="00E27F4D" w:rsidP="00E27F4D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Goto: </w:t>
      </w:r>
      <w:r w:rsidRPr="00A126FD">
        <w:rPr>
          <w:b/>
          <w:bCs/>
          <w:sz w:val="24"/>
          <w:szCs w:val="24"/>
        </w:rPr>
        <w:t>View -&gt; Layout -&gt; (choose)</w:t>
      </w:r>
    </w:p>
    <w:p w14:paraId="41AC74EB" w14:textId="094E3447" w:rsidR="00E27F4D" w:rsidRDefault="00E27F4D" w:rsidP="00E27F4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Now you can drag and drop tabs into various window pans.</w:t>
      </w:r>
    </w:p>
    <w:p w14:paraId="0B95161C" w14:textId="77777777" w:rsidR="00314256" w:rsidRDefault="00314256" w:rsidP="00314256">
      <w:pPr>
        <w:rPr>
          <w:sz w:val="24"/>
          <w:szCs w:val="24"/>
        </w:rPr>
      </w:pPr>
    </w:p>
    <w:p w14:paraId="66B3667D" w14:textId="5BD5BDD3" w:rsidR="00314256" w:rsidRPr="00901144" w:rsidRDefault="00314256" w:rsidP="00314256">
      <w:pPr>
        <w:rPr>
          <w:b/>
          <w:bCs/>
          <w:sz w:val="28"/>
          <w:szCs w:val="28"/>
          <w:u w:val="single"/>
        </w:rPr>
      </w:pPr>
      <w:r w:rsidRPr="00901144">
        <w:rPr>
          <w:b/>
          <w:bCs/>
          <w:sz w:val="28"/>
          <w:szCs w:val="28"/>
          <w:u w:val="single"/>
        </w:rPr>
        <w:t>Creating Build File</w:t>
      </w:r>
    </w:p>
    <w:p w14:paraId="48474395" w14:textId="07F28A59" w:rsidR="002A01AD" w:rsidRDefault="002A01AD" w:rsidP="002A01A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Kept as </w:t>
      </w:r>
      <w:r w:rsidRPr="00901144">
        <w:rPr>
          <w:b/>
          <w:bCs/>
          <w:sz w:val="24"/>
          <w:szCs w:val="24"/>
        </w:rPr>
        <w:t>key-value</w:t>
      </w:r>
      <w:r>
        <w:rPr>
          <w:sz w:val="24"/>
          <w:szCs w:val="24"/>
        </w:rPr>
        <w:t xml:space="preserve"> pairs.</w:t>
      </w:r>
    </w:p>
    <w:p w14:paraId="4ACF4957" w14:textId="36B576E1" w:rsidR="003143AE" w:rsidRDefault="003143AE" w:rsidP="002A01A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Are </w:t>
      </w:r>
      <w:r w:rsidRPr="00901144">
        <w:rPr>
          <w:b/>
          <w:bCs/>
          <w:sz w:val="24"/>
          <w:szCs w:val="24"/>
        </w:rPr>
        <w:t>JSON</w:t>
      </w:r>
      <w:r>
        <w:rPr>
          <w:sz w:val="24"/>
          <w:szCs w:val="24"/>
        </w:rPr>
        <w:t xml:space="preserve"> files with extension of </w:t>
      </w:r>
      <w:r w:rsidRPr="00901144">
        <w:rPr>
          <w:b/>
          <w:bCs/>
          <w:i/>
          <w:iCs/>
          <w:sz w:val="24"/>
          <w:szCs w:val="24"/>
        </w:rPr>
        <w:t>.sublime-build</w:t>
      </w:r>
      <w:r>
        <w:rPr>
          <w:sz w:val="24"/>
          <w:szCs w:val="24"/>
        </w:rPr>
        <w:t>.</w:t>
      </w:r>
    </w:p>
    <w:p w14:paraId="5BCF2B11" w14:textId="1882D597" w:rsidR="003143AE" w:rsidRDefault="003143AE" w:rsidP="002A01A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901144">
        <w:rPr>
          <w:b/>
          <w:bCs/>
          <w:sz w:val="24"/>
          <w:szCs w:val="24"/>
          <w:u w:val="single"/>
        </w:rPr>
        <w:t>JSON</w:t>
      </w:r>
      <w:r w:rsidRPr="00901144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Java </w:t>
      </w:r>
      <w:r w:rsidR="00901144">
        <w:rPr>
          <w:sz w:val="24"/>
          <w:szCs w:val="24"/>
        </w:rPr>
        <w:t>S</w:t>
      </w:r>
      <w:r>
        <w:rPr>
          <w:sz w:val="24"/>
          <w:szCs w:val="24"/>
        </w:rPr>
        <w:t xml:space="preserve">cript </w:t>
      </w:r>
      <w:r w:rsidR="00901144">
        <w:rPr>
          <w:sz w:val="24"/>
          <w:szCs w:val="24"/>
        </w:rPr>
        <w:t>O</w:t>
      </w:r>
      <w:r>
        <w:rPr>
          <w:sz w:val="24"/>
          <w:szCs w:val="24"/>
        </w:rPr>
        <w:t xml:space="preserve">bject </w:t>
      </w:r>
      <w:r w:rsidR="00901144">
        <w:rPr>
          <w:sz w:val="24"/>
          <w:szCs w:val="24"/>
        </w:rPr>
        <w:t>N</w:t>
      </w:r>
      <w:r>
        <w:rPr>
          <w:sz w:val="24"/>
          <w:szCs w:val="24"/>
        </w:rPr>
        <w:t>otation</w:t>
      </w:r>
    </w:p>
    <w:p w14:paraId="1E8A84CC" w14:textId="3972EF80" w:rsidR="00C742A6" w:rsidRDefault="00C742A6" w:rsidP="002A01A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JSON are used as they are </w:t>
      </w:r>
      <w:r w:rsidRPr="00E2234C">
        <w:rPr>
          <w:b/>
          <w:bCs/>
          <w:sz w:val="24"/>
          <w:szCs w:val="24"/>
        </w:rPr>
        <w:t>lightweight</w:t>
      </w:r>
      <w:r>
        <w:rPr>
          <w:sz w:val="24"/>
          <w:szCs w:val="24"/>
        </w:rPr>
        <w:t xml:space="preserve">, </w:t>
      </w:r>
      <w:r w:rsidRPr="00E2234C">
        <w:rPr>
          <w:b/>
          <w:bCs/>
          <w:sz w:val="24"/>
          <w:szCs w:val="24"/>
        </w:rPr>
        <w:t>human-readable</w:t>
      </w:r>
      <w:r>
        <w:rPr>
          <w:sz w:val="24"/>
          <w:szCs w:val="24"/>
        </w:rPr>
        <w:t xml:space="preserve"> &amp; </w:t>
      </w:r>
      <w:r w:rsidRPr="00E2234C">
        <w:rPr>
          <w:b/>
          <w:bCs/>
          <w:sz w:val="24"/>
          <w:szCs w:val="24"/>
        </w:rPr>
        <w:t>easy to parse</w:t>
      </w:r>
      <w:r>
        <w:rPr>
          <w:sz w:val="24"/>
          <w:szCs w:val="24"/>
        </w:rPr>
        <w:t>.</w:t>
      </w:r>
    </w:p>
    <w:p w14:paraId="10A66A7D" w14:textId="1D2ABE41" w:rsidR="00A36627" w:rsidRPr="00A36627" w:rsidRDefault="00A36627" w:rsidP="00A36627">
      <w:pPr>
        <w:rPr>
          <w:sz w:val="24"/>
          <w:szCs w:val="24"/>
        </w:rPr>
      </w:pPr>
    </w:p>
    <w:p w14:paraId="04C9F9FF" w14:textId="6015BFF8" w:rsidR="00A36627" w:rsidRPr="00A36627" w:rsidRDefault="00A36627" w:rsidP="00A36627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Source directory of respective language must have been added to environment variable first.</w:t>
      </w:r>
    </w:p>
    <w:p w14:paraId="14CE8FCC" w14:textId="77777777" w:rsidR="002A01AD" w:rsidRDefault="002A01AD" w:rsidP="002A01AD">
      <w:pPr>
        <w:rPr>
          <w:sz w:val="24"/>
          <w:szCs w:val="24"/>
        </w:rPr>
      </w:pPr>
    </w:p>
    <w:p w14:paraId="1050AF64" w14:textId="7C912B02" w:rsidR="002A01AD" w:rsidRDefault="002A01AD" w:rsidP="002A01AD">
      <w:pPr>
        <w:rPr>
          <w:sz w:val="24"/>
          <w:szCs w:val="24"/>
        </w:rPr>
      </w:pPr>
      <w:r>
        <w:rPr>
          <w:sz w:val="24"/>
          <w:szCs w:val="24"/>
        </w:rPr>
        <w:t>Common keys used:-</w:t>
      </w:r>
    </w:p>
    <w:p w14:paraId="75C51546" w14:textId="41C6F2A8" w:rsidR="002A01AD" w:rsidRDefault="002A01AD" w:rsidP="002A01A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901144">
        <w:rPr>
          <w:b/>
          <w:bCs/>
          <w:i/>
          <w:iCs/>
          <w:color w:val="ED7D31" w:themeColor="accent2"/>
          <w:sz w:val="24"/>
          <w:szCs w:val="24"/>
        </w:rPr>
        <w:t>cmd</w:t>
      </w:r>
      <w:r w:rsidR="002E5A12" w:rsidRPr="00901144">
        <w:rPr>
          <w:color w:val="ED7D31" w:themeColor="accent2"/>
          <w:sz w:val="24"/>
          <w:szCs w:val="24"/>
        </w:rPr>
        <w:t xml:space="preserve"> </w:t>
      </w:r>
      <w:r w:rsidR="002E5A12">
        <w:rPr>
          <w:sz w:val="24"/>
          <w:szCs w:val="24"/>
        </w:rPr>
        <w:t xml:space="preserve">– Everything marked with </w:t>
      </w:r>
      <w:r w:rsidR="002E5A12" w:rsidRPr="00901144">
        <w:rPr>
          <w:b/>
          <w:bCs/>
          <w:i/>
          <w:iCs/>
          <w:sz w:val="24"/>
          <w:szCs w:val="24"/>
        </w:rPr>
        <w:t>$</w:t>
      </w:r>
      <w:r w:rsidR="002E5A12">
        <w:rPr>
          <w:sz w:val="24"/>
          <w:szCs w:val="24"/>
        </w:rPr>
        <w:t xml:space="preserve"> get replaced with actual asset.</w:t>
      </w:r>
    </w:p>
    <w:p w14:paraId="16054D53" w14:textId="15F178AC" w:rsidR="002A01AD" w:rsidRDefault="002A01AD" w:rsidP="002A01A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901144">
        <w:rPr>
          <w:b/>
          <w:bCs/>
          <w:i/>
          <w:iCs/>
          <w:color w:val="ED7D31" w:themeColor="accent2"/>
          <w:sz w:val="24"/>
          <w:szCs w:val="24"/>
        </w:rPr>
        <w:t>file_regex</w:t>
      </w:r>
      <w:r w:rsidR="00ED7338" w:rsidRPr="00901144">
        <w:rPr>
          <w:color w:val="ED7D31" w:themeColor="accent2"/>
          <w:sz w:val="24"/>
          <w:szCs w:val="24"/>
        </w:rPr>
        <w:t xml:space="preserve"> </w:t>
      </w:r>
      <w:r w:rsidR="00ED7338">
        <w:rPr>
          <w:sz w:val="24"/>
          <w:szCs w:val="24"/>
        </w:rPr>
        <w:t>– Helps Sublime Text identify lines with errors &amp; warnings.</w:t>
      </w:r>
    </w:p>
    <w:p w14:paraId="693B7BF9" w14:textId="51A2B730" w:rsidR="002A01AD" w:rsidRDefault="002A01AD" w:rsidP="002A01A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901144">
        <w:rPr>
          <w:b/>
          <w:bCs/>
          <w:i/>
          <w:iCs/>
          <w:color w:val="ED7D31" w:themeColor="accent2"/>
          <w:sz w:val="24"/>
          <w:szCs w:val="24"/>
        </w:rPr>
        <w:t>working_dir</w:t>
      </w:r>
      <w:r w:rsidR="00ED7338" w:rsidRPr="00901144">
        <w:rPr>
          <w:color w:val="ED7D31" w:themeColor="accent2"/>
          <w:sz w:val="24"/>
          <w:szCs w:val="24"/>
        </w:rPr>
        <w:t xml:space="preserve"> </w:t>
      </w:r>
      <w:r w:rsidR="00ED7338">
        <w:rPr>
          <w:sz w:val="24"/>
          <w:szCs w:val="24"/>
        </w:rPr>
        <w:t xml:space="preserve">– In this, </w:t>
      </w:r>
      <w:r w:rsidR="00ED7338" w:rsidRPr="00901144">
        <w:rPr>
          <w:b/>
          <w:bCs/>
          <w:i/>
          <w:iCs/>
          <w:sz w:val="24"/>
          <w:szCs w:val="24"/>
        </w:rPr>
        <w:t>${file_path}</w:t>
      </w:r>
      <w:r w:rsidR="00ED7338">
        <w:rPr>
          <w:sz w:val="24"/>
          <w:szCs w:val="24"/>
        </w:rPr>
        <w:t xml:space="preserve"> refers to path of running file.</w:t>
      </w:r>
    </w:p>
    <w:p w14:paraId="6ED39005" w14:textId="7B783F62" w:rsidR="002A01AD" w:rsidRDefault="002A01AD" w:rsidP="002A01A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901144">
        <w:rPr>
          <w:b/>
          <w:bCs/>
          <w:i/>
          <w:iCs/>
          <w:color w:val="ED7D31" w:themeColor="accent2"/>
          <w:sz w:val="24"/>
          <w:szCs w:val="24"/>
        </w:rPr>
        <w:t>selector</w:t>
      </w:r>
      <w:r w:rsidR="00FF212A" w:rsidRPr="00901144">
        <w:rPr>
          <w:b/>
          <w:bCs/>
          <w:i/>
          <w:iCs/>
          <w:color w:val="ED7D31" w:themeColor="accent2"/>
          <w:sz w:val="24"/>
          <w:szCs w:val="24"/>
        </w:rPr>
        <w:t xml:space="preserve"> </w:t>
      </w:r>
      <w:r w:rsidR="00FF212A">
        <w:rPr>
          <w:sz w:val="24"/>
          <w:szCs w:val="24"/>
        </w:rPr>
        <w:t>– Tell for what kind of files the build is.</w:t>
      </w:r>
    </w:p>
    <w:p w14:paraId="363086E5" w14:textId="759472F9" w:rsidR="003A42A6" w:rsidRDefault="002A01AD" w:rsidP="003A42A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901144">
        <w:rPr>
          <w:b/>
          <w:bCs/>
          <w:i/>
          <w:iCs/>
          <w:color w:val="ED7D31" w:themeColor="accent2"/>
          <w:sz w:val="24"/>
          <w:szCs w:val="24"/>
        </w:rPr>
        <w:t>variants</w:t>
      </w:r>
      <w:r w:rsidR="00FF212A">
        <w:rPr>
          <w:sz w:val="24"/>
          <w:szCs w:val="24"/>
        </w:rPr>
        <w:t xml:space="preserve"> – Tells which utility must be used for what kind of job.</w:t>
      </w:r>
    </w:p>
    <w:p w14:paraId="45B5B97C" w14:textId="4A66DD2D" w:rsidR="0088389D" w:rsidRDefault="0088389D" w:rsidP="003A42A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901144">
        <w:rPr>
          <w:b/>
          <w:bCs/>
          <w:i/>
          <w:iCs/>
          <w:color w:val="ED7D31" w:themeColor="accent2"/>
          <w:sz w:val="24"/>
          <w:szCs w:val="24"/>
        </w:rPr>
        <w:t>shell</w:t>
      </w:r>
      <w:r w:rsidRPr="00901144">
        <w:rPr>
          <w:color w:val="ED7D31" w:themeColor="accent2"/>
          <w:sz w:val="24"/>
          <w:szCs w:val="24"/>
        </w:rPr>
        <w:t xml:space="preserve"> </w:t>
      </w:r>
      <w:r>
        <w:rPr>
          <w:sz w:val="24"/>
          <w:szCs w:val="24"/>
        </w:rPr>
        <w:t>– Optional, but set it to true if adding.</w:t>
      </w:r>
    </w:p>
    <w:p w14:paraId="012EB6CE" w14:textId="77777777" w:rsidR="00054C9B" w:rsidRDefault="00054C9B" w:rsidP="00054C9B">
      <w:pPr>
        <w:rPr>
          <w:sz w:val="24"/>
          <w:szCs w:val="24"/>
        </w:rPr>
      </w:pPr>
    </w:p>
    <w:p w14:paraId="7A0FC0D7" w14:textId="1F2432CB" w:rsidR="00054C9B" w:rsidRDefault="00054C9B" w:rsidP="00054C9B">
      <w:pPr>
        <w:rPr>
          <w:sz w:val="24"/>
          <w:szCs w:val="24"/>
        </w:rPr>
      </w:pPr>
      <w:r>
        <w:rPr>
          <w:sz w:val="24"/>
          <w:szCs w:val="24"/>
        </w:rPr>
        <w:t>Sample sheet:-</w:t>
      </w:r>
    </w:p>
    <w:p w14:paraId="5C77ECD1" w14:textId="1D0101F6" w:rsidR="00054C9B" w:rsidRDefault="00054C9B" w:rsidP="009852BA">
      <w:pPr>
        <w:jc w:val="center"/>
        <w:rPr>
          <w:sz w:val="24"/>
          <w:szCs w:val="24"/>
        </w:rPr>
      </w:pPr>
      <w:r w:rsidRPr="00054C9B">
        <w:rPr>
          <w:noProof/>
          <w:sz w:val="24"/>
          <w:szCs w:val="24"/>
        </w:rPr>
        <w:drawing>
          <wp:inline distT="0" distB="0" distL="0" distR="0" wp14:anchorId="4AB4F4BC" wp14:editId="3289C9FE">
            <wp:extent cx="5731510" cy="1739900"/>
            <wp:effectExtent l="0" t="0" r="2540" b="0"/>
            <wp:docPr id="135865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653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B6DD" w14:textId="77777777" w:rsidR="0089216F" w:rsidRDefault="0089216F" w:rsidP="00054C9B">
      <w:pPr>
        <w:rPr>
          <w:sz w:val="24"/>
          <w:szCs w:val="24"/>
        </w:rPr>
      </w:pPr>
    </w:p>
    <w:p w14:paraId="752D940D" w14:textId="5563B6B8" w:rsidR="0089216F" w:rsidRDefault="0089216F" w:rsidP="00054C9B">
      <w:pPr>
        <w:rPr>
          <w:sz w:val="24"/>
          <w:szCs w:val="24"/>
        </w:rPr>
      </w:pPr>
      <w:r>
        <w:rPr>
          <w:sz w:val="24"/>
          <w:szCs w:val="24"/>
        </w:rPr>
        <w:lastRenderedPageBreak/>
        <w:t>Basic C build file:-</w:t>
      </w:r>
    </w:p>
    <w:p w14:paraId="6BE508FA" w14:textId="7FE05589" w:rsidR="0089216F" w:rsidRDefault="0089216F" w:rsidP="009852BA">
      <w:pPr>
        <w:jc w:val="center"/>
        <w:rPr>
          <w:sz w:val="24"/>
          <w:szCs w:val="24"/>
        </w:rPr>
      </w:pPr>
      <w:r w:rsidRPr="0089216F">
        <w:rPr>
          <w:noProof/>
          <w:sz w:val="24"/>
          <w:szCs w:val="24"/>
        </w:rPr>
        <w:drawing>
          <wp:inline distT="0" distB="0" distL="0" distR="0" wp14:anchorId="5C3E5963" wp14:editId="1FC18483">
            <wp:extent cx="5731510" cy="906780"/>
            <wp:effectExtent l="0" t="0" r="2540" b="7620"/>
            <wp:docPr id="1644168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681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253C" w14:textId="77777777" w:rsidR="0089216F" w:rsidRDefault="0089216F" w:rsidP="00054C9B">
      <w:pPr>
        <w:rPr>
          <w:sz w:val="24"/>
          <w:szCs w:val="24"/>
        </w:rPr>
      </w:pPr>
    </w:p>
    <w:p w14:paraId="45A3AF5E" w14:textId="25461D0C" w:rsidR="0089216F" w:rsidRDefault="0089216F" w:rsidP="00054C9B">
      <w:pPr>
        <w:rPr>
          <w:sz w:val="24"/>
          <w:szCs w:val="24"/>
        </w:rPr>
      </w:pPr>
      <w:r>
        <w:rPr>
          <w:sz w:val="24"/>
          <w:szCs w:val="24"/>
        </w:rPr>
        <w:t>Basic Java JDK build file:-</w:t>
      </w:r>
    </w:p>
    <w:p w14:paraId="42983634" w14:textId="65660BC3" w:rsidR="0089216F" w:rsidRDefault="0089216F" w:rsidP="009852BA">
      <w:pPr>
        <w:jc w:val="center"/>
        <w:rPr>
          <w:sz w:val="24"/>
          <w:szCs w:val="24"/>
        </w:rPr>
      </w:pPr>
      <w:r w:rsidRPr="0089216F">
        <w:rPr>
          <w:noProof/>
          <w:sz w:val="24"/>
          <w:szCs w:val="24"/>
        </w:rPr>
        <w:drawing>
          <wp:inline distT="0" distB="0" distL="0" distR="0" wp14:anchorId="16DE2144" wp14:editId="642CBC80">
            <wp:extent cx="5731510" cy="2153920"/>
            <wp:effectExtent l="0" t="0" r="2540" b="0"/>
            <wp:docPr id="2127034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345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7513" w14:textId="77777777" w:rsidR="00731B4D" w:rsidRDefault="00731B4D" w:rsidP="00054C9B">
      <w:pPr>
        <w:rPr>
          <w:sz w:val="24"/>
          <w:szCs w:val="24"/>
        </w:rPr>
      </w:pPr>
    </w:p>
    <w:p w14:paraId="6E1A6FCB" w14:textId="6BC3E5DE" w:rsidR="00851442" w:rsidRPr="009852BA" w:rsidRDefault="00DE6013" w:rsidP="00054C9B">
      <w:pPr>
        <w:rPr>
          <w:b/>
          <w:bCs/>
          <w:sz w:val="28"/>
          <w:szCs w:val="28"/>
          <w:u w:val="single"/>
        </w:rPr>
      </w:pPr>
      <w:r w:rsidRPr="009852BA">
        <w:rPr>
          <w:b/>
          <w:bCs/>
          <w:sz w:val="28"/>
          <w:szCs w:val="28"/>
          <w:u w:val="single"/>
        </w:rPr>
        <w:t>Breakdown</w:t>
      </w:r>
      <w:r w:rsidR="00731B4D" w:rsidRPr="009852BA">
        <w:rPr>
          <w:b/>
          <w:bCs/>
          <w:sz w:val="28"/>
          <w:szCs w:val="28"/>
          <w:u w:val="single"/>
        </w:rPr>
        <w:t xml:space="preserve"> of file_regex</w:t>
      </w:r>
    </w:p>
    <w:p w14:paraId="789C5845" w14:textId="2D2E8E6B" w:rsidR="00731B4D" w:rsidRDefault="00851442" w:rsidP="009852BA">
      <w:pPr>
        <w:jc w:val="center"/>
        <w:rPr>
          <w:sz w:val="24"/>
          <w:szCs w:val="24"/>
        </w:rPr>
      </w:pPr>
      <w:r w:rsidRPr="00851442">
        <w:rPr>
          <w:noProof/>
          <w:sz w:val="24"/>
          <w:szCs w:val="24"/>
        </w:rPr>
        <w:drawing>
          <wp:inline distT="0" distB="0" distL="0" distR="0" wp14:anchorId="016AECD4" wp14:editId="45962C4E">
            <wp:extent cx="5731510" cy="363597"/>
            <wp:effectExtent l="0" t="0" r="2540" b="0"/>
            <wp:docPr id="1719187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87542" name=""/>
                    <pic:cNvPicPr/>
                  </pic:nvPicPr>
                  <pic:blipFill rotWithShape="1">
                    <a:blip r:embed="rId15"/>
                    <a:srcRect t="13896"/>
                    <a:stretch/>
                  </pic:blipFill>
                  <pic:spPr bwMode="auto">
                    <a:xfrm>
                      <a:off x="0" y="0"/>
                      <a:ext cx="5731510" cy="363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1AAB9" w14:textId="73EDB317" w:rsidR="001E2E45" w:rsidRDefault="001E2E45" w:rsidP="001E2E4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852BA">
        <w:rPr>
          <w:b/>
          <w:bCs/>
          <w:color w:val="FF0000"/>
          <w:sz w:val="24"/>
          <w:szCs w:val="24"/>
        </w:rPr>
        <w:t>^</w:t>
      </w:r>
      <w:r>
        <w:rPr>
          <w:sz w:val="24"/>
          <w:szCs w:val="24"/>
        </w:rPr>
        <w:t xml:space="preserve"> sticks the code reader to </w:t>
      </w:r>
      <w:r w:rsidRPr="00D92F30">
        <w:rPr>
          <w:b/>
          <w:bCs/>
          <w:sz w:val="24"/>
          <w:szCs w:val="24"/>
        </w:rPr>
        <w:t>beginning</w:t>
      </w:r>
      <w:r>
        <w:rPr>
          <w:sz w:val="24"/>
          <w:szCs w:val="24"/>
        </w:rPr>
        <w:t xml:space="preserve"> of a line.</w:t>
      </w:r>
    </w:p>
    <w:p w14:paraId="6FB96150" w14:textId="403D4DCA" w:rsidR="001E2E45" w:rsidRDefault="001E2E45" w:rsidP="001E2E4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852BA">
        <w:rPr>
          <w:b/>
          <w:bCs/>
          <w:color w:val="FF0000"/>
          <w:sz w:val="24"/>
          <w:szCs w:val="24"/>
        </w:rPr>
        <w:t>..</w:t>
      </w:r>
      <w:r w:rsidR="00D65002" w:rsidRPr="009852BA">
        <w:rPr>
          <w:b/>
          <w:bCs/>
          <w:color w:val="FF0000"/>
          <w:sz w:val="24"/>
          <w:szCs w:val="24"/>
        </w:rPr>
        <w:t>[</w:t>
      </w:r>
      <w:r w:rsidRPr="009852BA">
        <w:rPr>
          <w:b/>
          <w:bCs/>
          <w:color w:val="FF0000"/>
          <w:sz w:val="24"/>
          <w:szCs w:val="24"/>
        </w:rPr>
        <w:t>^:</w:t>
      </w:r>
      <w:r w:rsidR="00D65002" w:rsidRPr="009852BA">
        <w:rPr>
          <w:b/>
          <w:bCs/>
          <w:color w:val="FF0000"/>
          <w:sz w:val="24"/>
          <w:szCs w:val="24"/>
        </w:rPr>
        <w:t>]</w:t>
      </w:r>
      <w:r w:rsidRPr="009852BA">
        <w:rPr>
          <w:b/>
          <w:bCs/>
          <w:color w:val="FF0000"/>
          <w:sz w:val="24"/>
          <w:szCs w:val="24"/>
        </w:rPr>
        <w:t>*</w:t>
      </w:r>
      <w:r>
        <w:rPr>
          <w:sz w:val="24"/>
          <w:szCs w:val="24"/>
        </w:rPr>
        <w:t xml:space="preserve"> reads </w:t>
      </w:r>
      <w:r w:rsidRPr="00D92F30">
        <w:rPr>
          <w:b/>
          <w:bCs/>
          <w:sz w:val="24"/>
          <w:szCs w:val="24"/>
        </w:rPr>
        <w:t>first two characters</w:t>
      </w:r>
      <w:r>
        <w:rPr>
          <w:sz w:val="24"/>
          <w:szCs w:val="24"/>
        </w:rPr>
        <w:t xml:space="preserve"> of line </w:t>
      </w:r>
      <w:r w:rsidR="0004047D">
        <w:rPr>
          <w:sz w:val="24"/>
          <w:szCs w:val="24"/>
        </w:rPr>
        <w:t>&amp; catches if anything other than colon is found</w:t>
      </w:r>
      <w:r>
        <w:rPr>
          <w:sz w:val="24"/>
          <w:szCs w:val="24"/>
        </w:rPr>
        <w:t xml:space="preserve">. Commonly referring to </w:t>
      </w:r>
      <w:r w:rsidRPr="00D92F30">
        <w:rPr>
          <w:b/>
          <w:bCs/>
          <w:sz w:val="24"/>
          <w:szCs w:val="24"/>
        </w:rPr>
        <w:t>name</w:t>
      </w:r>
      <w:r>
        <w:rPr>
          <w:sz w:val="24"/>
          <w:szCs w:val="24"/>
        </w:rPr>
        <w:t xml:space="preserve"> of the file.</w:t>
      </w:r>
    </w:p>
    <w:p w14:paraId="385A07B2" w14:textId="29406697" w:rsidR="001E2E45" w:rsidRDefault="001E2E45" w:rsidP="001E2E4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852BA">
        <w:rPr>
          <w:b/>
          <w:bCs/>
          <w:color w:val="FF0000"/>
          <w:sz w:val="24"/>
          <w:szCs w:val="24"/>
        </w:rPr>
        <w:t>:([0-9]+)</w:t>
      </w:r>
      <w:r w:rsidRPr="009852BA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reads digits </w:t>
      </w:r>
      <w:r w:rsidRPr="00D92F30">
        <w:rPr>
          <w:b/>
          <w:bCs/>
          <w:sz w:val="24"/>
          <w:szCs w:val="24"/>
        </w:rPr>
        <w:t>immediate</w:t>
      </w:r>
      <w:r>
        <w:rPr>
          <w:sz w:val="24"/>
          <w:szCs w:val="24"/>
        </w:rPr>
        <w:t xml:space="preserve"> to </w:t>
      </w:r>
      <w:r w:rsidRPr="00D92F30">
        <w:rPr>
          <w:b/>
          <w:bCs/>
          <w:sz w:val="24"/>
          <w:szCs w:val="24"/>
        </w:rPr>
        <w:t>colon (:)</w:t>
      </w:r>
      <w:r>
        <w:rPr>
          <w:sz w:val="24"/>
          <w:szCs w:val="24"/>
        </w:rPr>
        <w:t xml:space="preserve">. Commonly referring to </w:t>
      </w:r>
      <w:r w:rsidRPr="00D92F30">
        <w:rPr>
          <w:b/>
          <w:bCs/>
          <w:sz w:val="24"/>
          <w:szCs w:val="24"/>
        </w:rPr>
        <w:t>line number</w:t>
      </w:r>
      <w:r>
        <w:rPr>
          <w:sz w:val="24"/>
          <w:szCs w:val="24"/>
        </w:rPr>
        <w:t>.</w:t>
      </w:r>
    </w:p>
    <w:p w14:paraId="3FD4B693" w14:textId="56F398CA" w:rsidR="001E2E45" w:rsidRDefault="001E2E45" w:rsidP="001E2E4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852BA">
        <w:rPr>
          <w:b/>
          <w:bCs/>
          <w:color w:val="FF0000"/>
          <w:sz w:val="24"/>
          <w:szCs w:val="24"/>
        </w:rPr>
        <w:t>:?([0-9]+)?:?</w:t>
      </w:r>
      <w:r w:rsidRPr="009852BA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read</w:t>
      </w:r>
      <w:r w:rsidR="00113E86">
        <w:rPr>
          <w:sz w:val="24"/>
          <w:szCs w:val="24"/>
        </w:rPr>
        <w:t xml:space="preserve">s if any second set of such colon &amp; digits are there. Commonly referring to </w:t>
      </w:r>
      <w:r w:rsidR="00113E86" w:rsidRPr="00D92F30">
        <w:rPr>
          <w:b/>
          <w:bCs/>
          <w:sz w:val="24"/>
          <w:szCs w:val="24"/>
        </w:rPr>
        <w:t>column number</w:t>
      </w:r>
      <w:r w:rsidR="00113E86">
        <w:rPr>
          <w:sz w:val="24"/>
          <w:szCs w:val="24"/>
        </w:rPr>
        <w:t>.</w:t>
      </w:r>
    </w:p>
    <w:p w14:paraId="63EE01B9" w14:textId="1159CF76" w:rsidR="00113E86" w:rsidRDefault="00113E86" w:rsidP="001E2E4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852BA">
        <w:rPr>
          <w:b/>
          <w:bCs/>
          <w:color w:val="FF0000"/>
          <w:sz w:val="24"/>
          <w:szCs w:val="24"/>
        </w:rPr>
        <w:t xml:space="preserve">(.*)$ </w:t>
      </w:r>
      <w:r>
        <w:rPr>
          <w:sz w:val="24"/>
          <w:szCs w:val="24"/>
        </w:rPr>
        <w:t xml:space="preserve">reads rest of the line to </w:t>
      </w:r>
      <w:r w:rsidRPr="00D92F30">
        <w:rPr>
          <w:b/>
          <w:bCs/>
          <w:sz w:val="24"/>
          <w:szCs w:val="24"/>
        </w:rPr>
        <w:t>catch errors &amp; warnings</w:t>
      </w:r>
      <w:r>
        <w:rPr>
          <w:sz w:val="24"/>
          <w:szCs w:val="24"/>
        </w:rPr>
        <w:t xml:space="preserve"> if any.</w:t>
      </w:r>
    </w:p>
    <w:p w14:paraId="777F6CD3" w14:textId="77777777" w:rsidR="00984D39" w:rsidRDefault="00984D39" w:rsidP="00984D39">
      <w:pPr>
        <w:rPr>
          <w:sz w:val="24"/>
          <w:szCs w:val="24"/>
        </w:rPr>
      </w:pPr>
    </w:p>
    <w:p w14:paraId="778E9174" w14:textId="336F0F0B" w:rsidR="00E60CE5" w:rsidRDefault="00984D39" w:rsidP="00984D39">
      <w:pPr>
        <w:rPr>
          <w:sz w:val="24"/>
          <w:szCs w:val="24"/>
        </w:rPr>
      </w:pPr>
      <w:r>
        <w:rPr>
          <w:sz w:val="24"/>
          <w:szCs w:val="24"/>
        </w:rPr>
        <w:t>For example:-</w:t>
      </w:r>
    </w:p>
    <w:p w14:paraId="07B446EF" w14:textId="0BB9F23C" w:rsidR="00984D39" w:rsidRPr="00984D39" w:rsidRDefault="00984D39" w:rsidP="00984D39">
      <w:pPr>
        <w:rPr>
          <w:sz w:val="24"/>
          <w:szCs w:val="24"/>
        </w:rPr>
      </w:pPr>
      <w:r w:rsidRPr="00984D39">
        <w:rPr>
          <w:noProof/>
          <w:sz w:val="24"/>
          <w:szCs w:val="24"/>
        </w:rPr>
        <w:drawing>
          <wp:inline distT="0" distB="0" distL="0" distR="0" wp14:anchorId="09983EA8" wp14:editId="19FFF72B">
            <wp:extent cx="5731510" cy="359533"/>
            <wp:effectExtent l="0" t="0" r="2540" b="2540"/>
            <wp:docPr id="1611327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27637" name=""/>
                    <pic:cNvPicPr/>
                  </pic:nvPicPr>
                  <pic:blipFill rotWithShape="1">
                    <a:blip r:embed="rId16"/>
                    <a:srcRect t="15995"/>
                    <a:stretch/>
                  </pic:blipFill>
                  <pic:spPr bwMode="auto">
                    <a:xfrm>
                      <a:off x="0" y="0"/>
                      <a:ext cx="5731510" cy="359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84D39" w:rsidRPr="00984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446B"/>
    <w:multiLevelType w:val="hybridMultilevel"/>
    <w:tmpl w:val="D2080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9477E"/>
    <w:multiLevelType w:val="hybridMultilevel"/>
    <w:tmpl w:val="E8C45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1DFB"/>
    <w:multiLevelType w:val="hybridMultilevel"/>
    <w:tmpl w:val="B4CC6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B222F"/>
    <w:multiLevelType w:val="hybridMultilevel"/>
    <w:tmpl w:val="35580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F709C"/>
    <w:multiLevelType w:val="hybridMultilevel"/>
    <w:tmpl w:val="9DCC2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D611B"/>
    <w:multiLevelType w:val="hybridMultilevel"/>
    <w:tmpl w:val="3C9ED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86158"/>
    <w:multiLevelType w:val="hybridMultilevel"/>
    <w:tmpl w:val="EDAC7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5022D"/>
    <w:multiLevelType w:val="hybridMultilevel"/>
    <w:tmpl w:val="700E2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56203"/>
    <w:multiLevelType w:val="hybridMultilevel"/>
    <w:tmpl w:val="D4E29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A4666"/>
    <w:multiLevelType w:val="hybridMultilevel"/>
    <w:tmpl w:val="38100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C1CFD"/>
    <w:multiLevelType w:val="hybridMultilevel"/>
    <w:tmpl w:val="5906B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27FE6"/>
    <w:multiLevelType w:val="hybridMultilevel"/>
    <w:tmpl w:val="DF6CB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C670C5"/>
    <w:multiLevelType w:val="hybridMultilevel"/>
    <w:tmpl w:val="187C9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3945FA"/>
    <w:multiLevelType w:val="hybridMultilevel"/>
    <w:tmpl w:val="A3009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643DDF"/>
    <w:multiLevelType w:val="hybridMultilevel"/>
    <w:tmpl w:val="50B8F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0C4E15"/>
    <w:multiLevelType w:val="hybridMultilevel"/>
    <w:tmpl w:val="7D2A2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360921">
    <w:abstractNumId w:val="9"/>
  </w:num>
  <w:num w:numId="2" w16cid:durableId="1506633382">
    <w:abstractNumId w:val="11"/>
  </w:num>
  <w:num w:numId="3" w16cid:durableId="1264918692">
    <w:abstractNumId w:val="13"/>
  </w:num>
  <w:num w:numId="4" w16cid:durableId="772238375">
    <w:abstractNumId w:val="14"/>
  </w:num>
  <w:num w:numId="5" w16cid:durableId="441268044">
    <w:abstractNumId w:val="6"/>
  </w:num>
  <w:num w:numId="6" w16cid:durableId="1697195491">
    <w:abstractNumId w:val="8"/>
  </w:num>
  <w:num w:numId="7" w16cid:durableId="1065883512">
    <w:abstractNumId w:val="4"/>
  </w:num>
  <w:num w:numId="8" w16cid:durableId="1174685636">
    <w:abstractNumId w:val="15"/>
  </w:num>
  <w:num w:numId="9" w16cid:durableId="768041383">
    <w:abstractNumId w:val="5"/>
  </w:num>
  <w:num w:numId="10" w16cid:durableId="815875955">
    <w:abstractNumId w:val="7"/>
  </w:num>
  <w:num w:numId="11" w16cid:durableId="1824543801">
    <w:abstractNumId w:val="12"/>
  </w:num>
  <w:num w:numId="12" w16cid:durableId="577636672">
    <w:abstractNumId w:val="0"/>
  </w:num>
  <w:num w:numId="13" w16cid:durableId="938148584">
    <w:abstractNumId w:val="10"/>
  </w:num>
  <w:num w:numId="14" w16cid:durableId="616647291">
    <w:abstractNumId w:val="2"/>
  </w:num>
  <w:num w:numId="15" w16cid:durableId="197788855">
    <w:abstractNumId w:val="3"/>
  </w:num>
  <w:num w:numId="16" w16cid:durableId="459929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ourav Mallick">
    <w15:presenceInfo w15:providerId="Windows Live" w15:userId="1e90c2dc36cb28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148"/>
    <w:rsid w:val="0000075D"/>
    <w:rsid w:val="00017817"/>
    <w:rsid w:val="000205A0"/>
    <w:rsid w:val="00034DC8"/>
    <w:rsid w:val="0004047D"/>
    <w:rsid w:val="000459D1"/>
    <w:rsid w:val="00054C9B"/>
    <w:rsid w:val="00095B9A"/>
    <w:rsid w:val="000F4ABF"/>
    <w:rsid w:val="00111066"/>
    <w:rsid w:val="00113E86"/>
    <w:rsid w:val="00125905"/>
    <w:rsid w:val="0015223F"/>
    <w:rsid w:val="001742B5"/>
    <w:rsid w:val="00187C3A"/>
    <w:rsid w:val="001941DE"/>
    <w:rsid w:val="001D1AB7"/>
    <w:rsid w:val="001E124B"/>
    <w:rsid w:val="001E2E45"/>
    <w:rsid w:val="001F71E5"/>
    <w:rsid w:val="00200A3E"/>
    <w:rsid w:val="002846BC"/>
    <w:rsid w:val="002A01AD"/>
    <w:rsid w:val="002E5A12"/>
    <w:rsid w:val="00314256"/>
    <w:rsid w:val="003143AE"/>
    <w:rsid w:val="00325BA0"/>
    <w:rsid w:val="003638CB"/>
    <w:rsid w:val="0037019D"/>
    <w:rsid w:val="003A42A6"/>
    <w:rsid w:val="003E70C2"/>
    <w:rsid w:val="00403484"/>
    <w:rsid w:val="00416228"/>
    <w:rsid w:val="00421EE7"/>
    <w:rsid w:val="00425AAC"/>
    <w:rsid w:val="004D4522"/>
    <w:rsid w:val="004D72D5"/>
    <w:rsid w:val="004E2AE1"/>
    <w:rsid w:val="004F5D7B"/>
    <w:rsid w:val="004F7313"/>
    <w:rsid w:val="0050133F"/>
    <w:rsid w:val="00587F00"/>
    <w:rsid w:val="00596D6A"/>
    <w:rsid w:val="005A7B0C"/>
    <w:rsid w:val="005C2F3C"/>
    <w:rsid w:val="005E4166"/>
    <w:rsid w:val="00612EA7"/>
    <w:rsid w:val="00634B18"/>
    <w:rsid w:val="00647430"/>
    <w:rsid w:val="006B7009"/>
    <w:rsid w:val="006C66A4"/>
    <w:rsid w:val="006D33C9"/>
    <w:rsid w:val="00731B4D"/>
    <w:rsid w:val="00783956"/>
    <w:rsid w:val="007D0911"/>
    <w:rsid w:val="00805961"/>
    <w:rsid w:val="00851442"/>
    <w:rsid w:val="0088389D"/>
    <w:rsid w:val="0089216F"/>
    <w:rsid w:val="00901144"/>
    <w:rsid w:val="00907148"/>
    <w:rsid w:val="009414C1"/>
    <w:rsid w:val="00981D3B"/>
    <w:rsid w:val="00984D39"/>
    <w:rsid w:val="009852BA"/>
    <w:rsid w:val="00985D60"/>
    <w:rsid w:val="00A126FD"/>
    <w:rsid w:val="00A24650"/>
    <w:rsid w:val="00A36627"/>
    <w:rsid w:val="00A5483A"/>
    <w:rsid w:val="00B1605E"/>
    <w:rsid w:val="00B50581"/>
    <w:rsid w:val="00B51FF3"/>
    <w:rsid w:val="00B60DF6"/>
    <w:rsid w:val="00BF0B27"/>
    <w:rsid w:val="00C3062F"/>
    <w:rsid w:val="00C379CB"/>
    <w:rsid w:val="00C37F07"/>
    <w:rsid w:val="00C742A6"/>
    <w:rsid w:val="00C807D4"/>
    <w:rsid w:val="00CA64DB"/>
    <w:rsid w:val="00CB2CF8"/>
    <w:rsid w:val="00CC7B95"/>
    <w:rsid w:val="00CD0120"/>
    <w:rsid w:val="00D068B7"/>
    <w:rsid w:val="00D204CD"/>
    <w:rsid w:val="00D65002"/>
    <w:rsid w:val="00D87C32"/>
    <w:rsid w:val="00D92F30"/>
    <w:rsid w:val="00DB4BAB"/>
    <w:rsid w:val="00DE0B06"/>
    <w:rsid w:val="00DE6013"/>
    <w:rsid w:val="00E2234C"/>
    <w:rsid w:val="00E25DB8"/>
    <w:rsid w:val="00E27F4D"/>
    <w:rsid w:val="00E54DE3"/>
    <w:rsid w:val="00E572E1"/>
    <w:rsid w:val="00E60CE5"/>
    <w:rsid w:val="00EA2981"/>
    <w:rsid w:val="00EB3882"/>
    <w:rsid w:val="00ED7338"/>
    <w:rsid w:val="00EF0066"/>
    <w:rsid w:val="00F52311"/>
    <w:rsid w:val="00F62721"/>
    <w:rsid w:val="00F6708D"/>
    <w:rsid w:val="00F77F88"/>
    <w:rsid w:val="00F83AD2"/>
    <w:rsid w:val="00F84D1E"/>
    <w:rsid w:val="00FD3032"/>
    <w:rsid w:val="00FE3B11"/>
    <w:rsid w:val="00FF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7FBE1"/>
  <w15:chartTrackingRefBased/>
  <w15:docId w15:val="{36651CC6-5517-416F-8E0C-6456759C0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C3A"/>
    <w:pPr>
      <w:ind w:left="720"/>
      <w:contextualSpacing/>
    </w:pPr>
  </w:style>
  <w:style w:type="paragraph" w:styleId="Revision">
    <w:name w:val="Revision"/>
    <w:hidden/>
    <w:uiPriority w:val="99"/>
    <w:semiHidden/>
    <w:rsid w:val="000178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5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97</cp:revision>
  <dcterms:created xsi:type="dcterms:W3CDTF">2023-10-08T06:14:00Z</dcterms:created>
  <dcterms:modified xsi:type="dcterms:W3CDTF">2023-12-29T09:59:00Z</dcterms:modified>
</cp:coreProperties>
</file>