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9729" w14:textId="0AC5A77A" w:rsidR="000D2D0A" w:rsidRPr="00656351" w:rsidRDefault="00E476FB" w:rsidP="00DE0BF9">
      <w:pPr>
        <w:shd w:val="clear" w:color="auto" w:fill="FFFF0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COMPLEXITIES</w:t>
      </w:r>
    </w:p>
    <w:p w14:paraId="10AD726F" w14:textId="77777777" w:rsidR="00284DC7" w:rsidRPr="00331208" w:rsidRDefault="00284DC7" w:rsidP="00284DC7">
      <w:pPr>
        <w:jc w:val="center"/>
        <w:rPr>
          <w:b/>
          <w:bCs/>
          <w:sz w:val="32"/>
          <w:szCs w:val="32"/>
          <w:u w:val="single"/>
        </w:rPr>
      </w:pPr>
    </w:p>
    <w:p w14:paraId="499FF8D3" w14:textId="19199FC8" w:rsidR="004B6DC4" w:rsidRPr="00331208" w:rsidRDefault="006669A2" w:rsidP="005C2E2A">
      <w:pPr>
        <w:jc w:val="both"/>
        <w:rPr>
          <w:b/>
          <w:bCs/>
          <w:sz w:val="28"/>
          <w:szCs w:val="28"/>
          <w:u w:val="single"/>
        </w:rPr>
      </w:pPr>
      <w:r w:rsidRPr="00331208">
        <w:rPr>
          <w:b/>
          <w:bCs/>
          <w:sz w:val="28"/>
          <w:szCs w:val="28"/>
          <w:u w:val="single"/>
        </w:rPr>
        <w:t>Introduction</w:t>
      </w:r>
    </w:p>
    <w:p w14:paraId="1224DFCD" w14:textId="77777777" w:rsidR="004B6DC4" w:rsidRPr="00331208" w:rsidDel="00593451" w:rsidRDefault="004B6DC4">
      <w:pPr>
        <w:jc w:val="both"/>
        <w:rPr>
          <w:del w:id="0" w:author="Gourav Mallick" w:date="2023-11-13T16:24:00Z"/>
          <w:b/>
          <w:bCs/>
          <w:sz w:val="28"/>
          <w:szCs w:val="28"/>
          <w:u w:val="single"/>
        </w:rPr>
        <w:pPrChange w:id="1" w:author="Gourav Mallick" w:date="2023-11-13T16:25:00Z">
          <w:pPr>
            <w:jc w:val="center"/>
          </w:pPr>
        </w:pPrChange>
      </w:pPr>
    </w:p>
    <w:p w14:paraId="683948EA" w14:textId="2C55BB20" w:rsidR="007E7836" w:rsidRPr="00331208" w:rsidRDefault="007E7836" w:rsidP="00DA586F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331208">
        <w:rPr>
          <w:b/>
          <w:bCs/>
          <w:sz w:val="24"/>
          <w:szCs w:val="24"/>
          <w:u w:val="single"/>
        </w:rPr>
        <w:t>Data Structure</w:t>
      </w:r>
      <w:r w:rsidRPr="00331208">
        <w:rPr>
          <w:b/>
          <w:bCs/>
          <w:sz w:val="24"/>
          <w:szCs w:val="24"/>
        </w:rPr>
        <w:t>:</w:t>
      </w:r>
      <w:r w:rsidRPr="00331208">
        <w:rPr>
          <w:sz w:val="24"/>
          <w:szCs w:val="24"/>
        </w:rPr>
        <w:t xml:space="preserve"> Systematic way of organizing and accessing of data.</w:t>
      </w:r>
    </w:p>
    <w:p w14:paraId="51F36AA9" w14:textId="77777777" w:rsidR="004B6DC4" w:rsidRPr="00331208" w:rsidRDefault="004B6DC4" w:rsidP="005C2E2A">
      <w:pPr>
        <w:jc w:val="both"/>
        <w:rPr>
          <w:sz w:val="24"/>
          <w:szCs w:val="24"/>
        </w:rPr>
      </w:pPr>
    </w:p>
    <w:p w14:paraId="59FD8DBC" w14:textId="5D6BACA6" w:rsidR="00560761" w:rsidRPr="00331208" w:rsidRDefault="00560761" w:rsidP="00284DC7">
      <w:pPr>
        <w:jc w:val="both"/>
        <w:rPr>
          <w:b/>
          <w:bCs/>
          <w:sz w:val="28"/>
          <w:szCs w:val="28"/>
          <w:u w:val="single"/>
        </w:rPr>
      </w:pPr>
      <w:r w:rsidRPr="00331208">
        <w:rPr>
          <w:b/>
          <w:bCs/>
          <w:sz w:val="28"/>
          <w:szCs w:val="28"/>
          <w:u w:val="single"/>
        </w:rPr>
        <w:t>Classification Of Data Structures</w:t>
      </w:r>
    </w:p>
    <w:p w14:paraId="3E3D3826" w14:textId="6CF31BD7" w:rsidR="00351CB9" w:rsidRPr="00331208" w:rsidRDefault="00351CB9" w:rsidP="00351CB9">
      <w:pPr>
        <w:jc w:val="center"/>
        <w:rPr>
          <w:noProof/>
          <w:sz w:val="20"/>
          <w:szCs w:val="20"/>
        </w:rPr>
      </w:pPr>
      <w:r w:rsidRPr="00331208">
        <w:rPr>
          <w:noProof/>
          <w:sz w:val="20"/>
          <w:szCs w:val="20"/>
        </w:rPr>
        <w:drawing>
          <wp:inline distT="0" distB="0" distL="0" distR="0" wp14:anchorId="457FF2A1" wp14:editId="76704A58">
            <wp:extent cx="4415367" cy="2575158"/>
            <wp:effectExtent l="0" t="0" r="4445" b="0"/>
            <wp:docPr id="205713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34235" name=""/>
                    <pic:cNvPicPr/>
                  </pic:nvPicPr>
                  <pic:blipFill rotWithShape="1">
                    <a:blip r:embed="rId5"/>
                    <a:srcRect l="15034" t="25083" r="23909" b="11607"/>
                    <a:stretch/>
                  </pic:blipFill>
                  <pic:spPr bwMode="auto">
                    <a:xfrm>
                      <a:off x="0" y="0"/>
                      <a:ext cx="4501239" cy="2625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53343" w14:textId="0FEED0C0" w:rsidR="00284DC7" w:rsidRPr="00331208" w:rsidRDefault="00284DC7" w:rsidP="00284DC7">
      <w:pPr>
        <w:jc w:val="both"/>
        <w:rPr>
          <w:sz w:val="24"/>
          <w:szCs w:val="24"/>
        </w:rPr>
      </w:pPr>
    </w:p>
    <w:p w14:paraId="3FA56E7D" w14:textId="2DBCF0E1" w:rsidR="00E91C38" w:rsidRPr="00331208" w:rsidRDefault="00E91C38" w:rsidP="00284DC7">
      <w:pPr>
        <w:jc w:val="both"/>
        <w:rPr>
          <w:b/>
          <w:bCs/>
          <w:sz w:val="28"/>
          <w:szCs w:val="28"/>
          <w:u w:val="single"/>
        </w:rPr>
      </w:pPr>
      <w:r w:rsidRPr="00331208">
        <w:rPr>
          <w:b/>
          <w:bCs/>
          <w:sz w:val="28"/>
          <w:szCs w:val="28"/>
          <w:u w:val="single"/>
        </w:rPr>
        <w:t>Non-Primitive Data Type</w:t>
      </w:r>
    </w:p>
    <w:p w14:paraId="669E3A9A" w14:textId="21E98E28" w:rsidR="007619DD" w:rsidRPr="00331208" w:rsidRDefault="00E91C38" w:rsidP="00907E3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31208">
        <w:rPr>
          <w:sz w:val="24"/>
          <w:szCs w:val="24"/>
        </w:rPr>
        <w:t xml:space="preserve">Non-primitive data type is focused on </w:t>
      </w:r>
      <w:r w:rsidR="00970688" w:rsidRPr="00331208">
        <w:rPr>
          <w:sz w:val="24"/>
          <w:szCs w:val="24"/>
        </w:rPr>
        <w:t>structuring homogeneous &amp; heterogeneous data.</w:t>
      </w:r>
    </w:p>
    <w:p w14:paraId="3C768CFA" w14:textId="77777777" w:rsidR="002F4CAB" w:rsidRPr="00331208" w:rsidRDefault="002F4CAB" w:rsidP="002F4CAB">
      <w:pPr>
        <w:jc w:val="both"/>
        <w:rPr>
          <w:sz w:val="24"/>
          <w:szCs w:val="24"/>
        </w:rPr>
      </w:pPr>
    </w:p>
    <w:p w14:paraId="063DE1BD" w14:textId="5CA7B497" w:rsidR="00B70189" w:rsidRPr="00331208" w:rsidRDefault="00B70189" w:rsidP="00B70189">
      <w:pPr>
        <w:jc w:val="both"/>
        <w:rPr>
          <w:sz w:val="24"/>
          <w:szCs w:val="24"/>
        </w:rPr>
      </w:pPr>
      <w:r w:rsidRPr="00331208">
        <w:rPr>
          <w:b/>
          <w:bCs/>
          <w:sz w:val="24"/>
          <w:szCs w:val="24"/>
          <w:u w:val="single"/>
        </w:rPr>
        <w:t>Graph</w:t>
      </w:r>
      <w:r w:rsidRPr="00331208">
        <w:rPr>
          <w:b/>
          <w:bCs/>
          <w:sz w:val="24"/>
          <w:szCs w:val="24"/>
        </w:rPr>
        <w:t>:</w:t>
      </w:r>
      <w:r w:rsidRPr="00331208">
        <w:rPr>
          <w:sz w:val="24"/>
          <w:szCs w:val="24"/>
        </w:rPr>
        <w:t xml:space="preserve"> </w:t>
      </w:r>
      <w:r w:rsidR="004921AE" w:rsidRPr="00331208">
        <w:rPr>
          <w:sz w:val="24"/>
          <w:szCs w:val="24"/>
        </w:rPr>
        <w:t>It is a collection of nodes, and connecting edges between them.</w:t>
      </w:r>
    </w:p>
    <w:p w14:paraId="6AABD5BF" w14:textId="77777777" w:rsidR="007A0C30" w:rsidRPr="00331208" w:rsidRDefault="007A0C30" w:rsidP="00B70189">
      <w:pPr>
        <w:jc w:val="both"/>
        <w:rPr>
          <w:sz w:val="24"/>
          <w:szCs w:val="24"/>
        </w:rPr>
      </w:pPr>
    </w:p>
    <w:p w14:paraId="29F42CFC" w14:textId="4D44ABD8" w:rsidR="007A0C30" w:rsidRPr="00331208" w:rsidRDefault="007A0C30" w:rsidP="00B70189">
      <w:pPr>
        <w:jc w:val="both"/>
        <w:rPr>
          <w:b/>
          <w:bCs/>
          <w:sz w:val="28"/>
          <w:szCs w:val="28"/>
          <w:u w:val="single"/>
        </w:rPr>
      </w:pPr>
      <w:r w:rsidRPr="00331208">
        <w:rPr>
          <w:b/>
          <w:bCs/>
          <w:sz w:val="28"/>
          <w:szCs w:val="28"/>
          <w:u w:val="single"/>
        </w:rPr>
        <w:t>Types Of Graphs</w:t>
      </w:r>
    </w:p>
    <w:p w14:paraId="0D6EFECA" w14:textId="515C8994" w:rsidR="00635D52" w:rsidRPr="00331208" w:rsidRDefault="00331208" w:rsidP="00BE4558">
      <w:pPr>
        <w:jc w:val="both"/>
        <w:rPr>
          <w:sz w:val="24"/>
          <w:szCs w:val="24"/>
        </w:rPr>
      </w:pPr>
      <w:r w:rsidRPr="00331208">
        <w:rPr>
          <w:sz w:val="24"/>
          <w:szCs w:val="24"/>
        </w:rPr>
        <w:t>*Same as in discrete mathematics.*</w:t>
      </w:r>
    </w:p>
    <w:p w14:paraId="4E3931A6" w14:textId="77777777" w:rsidR="00622776" w:rsidRPr="00331208" w:rsidRDefault="00622776" w:rsidP="00622776">
      <w:pPr>
        <w:jc w:val="both"/>
        <w:rPr>
          <w:sz w:val="24"/>
          <w:szCs w:val="24"/>
        </w:rPr>
      </w:pPr>
    </w:p>
    <w:p w14:paraId="1DBD288B" w14:textId="6616CB8E" w:rsidR="00131A0A" w:rsidRPr="00BE4558" w:rsidRDefault="00622776" w:rsidP="00622776">
      <w:pPr>
        <w:jc w:val="both"/>
        <w:rPr>
          <w:b/>
          <w:bCs/>
          <w:sz w:val="28"/>
          <w:szCs w:val="28"/>
          <w:u w:val="single"/>
        </w:rPr>
      </w:pPr>
      <w:r w:rsidRPr="00331208">
        <w:rPr>
          <w:b/>
          <w:bCs/>
          <w:sz w:val="28"/>
          <w:szCs w:val="28"/>
          <w:u w:val="single"/>
        </w:rPr>
        <w:t>Operations On Data Structures</w:t>
      </w:r>
    </w:p>
    <w:p w14:paraId="4A49B01D" w14:textId="7994D71A" w:rsidR="00131A0A" w:rsidRPr="00331208" w:rsidRDefault="00BE4558" w:rsidP="00131A0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131A0A" w:rsidRPr="00331208">
        <w:rPr>
          <w:sz w:val="24"/>
          <w:szCs w:val="24"/>
        </w:rPr>
        <w:t>here are total 12 types of operation in data structures.</w:t>
      </w:r>
    </w:p>
    <w:p w14:paraId="3997D4EF" w14:textId="77777777" w:rsidR="009172EC" w:rsidRPr="00331208" w:rsidRDefault="009172EC" w:rsidP="009172EC">
      <w:pPr>
        <w:jc w:val="both"/>
        <w:rPr>
          <w:sz w:val="24"/>
          <w:szCs w:val="24"/>
        </w:rPr>
      </w:pPr>
    </w:p>
    <w:p w14:paraId="22EA73E2" w14:textId="77777777" w:rsidR="00F0248D" w:rsidRPr="00331208" w:rsidRDefault="00F0248D" w:rsidP="00F0248D">
      <w:pPr>
        <w:jc w:val="both"/>
        <w:rPr>
          <w:sz w:val="24"/>
          <w:szCs w:val="24"/>
        </w:rPr>
      </w:pPr>
    </w:p>
    <w:p w14:paraId="166AEDE0" w14:textId="7A9C3F1C" w:rsidR="00F0248D" w:rsidRPr="00331208" w:rsidRDefault="00F0248D" w:rsidP="00F0248D">
      <w:pPr>
        <w:jc w:val="both"/>
        <w:rPr>
          <w:b/>
          <w:bCs/>
          <w:sz w:val="24"/>
          <w:szCs w:val="24"/>
        </w:rPr>
      </w:pPr>
      <w:r w:rsidRPr="00331208">
        <w:rPr>
          <w:b/>
          <w:bCs/>
          <w:sz w:val="24"/>
          <w:szCs w:val="24"/>
        </w:rPr>
        <w:lastRenderedPageBreak/>
        <w:t>Example:-</w:t>
      </w:r>
    </w:p>
    <w:p w14:paraId="1BDA6DF0" w14:textId="6F2E2059" w:rsidR="00F0248D" w:rsidRPr="00331208" w:rsidRDefault="00F0248D" w:rsidP="00350FB6">
      <w:pPr>
        <w:jc w:val="center"/>
        <w:rPr>
          <w:sz w:val="24"/>
          <w:szCs w:val="24"/>
        </w:rPr>
      </w:pPr>
      <w:r w:rsidRPr="00331208">
        <w:rPr>
          <w:noProof/>
          <w:sz w:val="20"/>
          <w:szCs w:val="20"/>
        </w:rPr>
        <w:drawing>
          <wp:inline distT="0" distB="0" distL="0" distR="0" wp14:anchorId="7D59D5CF" wp14:editId="015657DE">
            <wp:extent cx="3970867" cy="1412687"/>
            <wp:effectExtent l="0" t="0" r="0" b="0"/>
            <wp:docPr id="175599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92503" name=""/>
                    <pic:cNvPicPr/>
                  </pic:nvPicPr>
                  <pic:blipFill rotWithShape="1">
                    <a:blip r:embed="rId6"/>
                    <a:srcRect l="3504" t="14263" r="58379" b="61629"/>
                    <a:stretch/>
                  </pic:blipFill>
                  <pic:spPr bwMode="auto">
                    <a:xfrm>
                      <a:off x="0" y="0"/>
                      <a:ext cx="4262741" cy="151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D74BE" w14:textId="77777777" w:rsidR="0002618F" w:rsidRPr="00331208" w:rsidRDefault="0002618F" w:rsidP="0002618F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5406" w:rsidRPr="00331208" w14:paraId="50F41326" w14:textId="77777777" w:rsidTr="00157139">
        <w:tc>
          <w:tcPr>
            <w:tcW w:w="4508" w:type="dxa"/>
            <w:shd w:val="clear" w:color="auto" w:fill="8EAADB" w:themeFill="accent1" w:themeFillTint="99"/>
          </w:tcPr>
          <w:p w14:paraId="5E3B8E72" w14:textId="53374227" w:rsidR="00615406" w:rsidRPr="00331208" w:rsidRDefault="00615406" w:rsidP="004A1313">
            <w:pPr>
              <w:jc w:val="center"/>
              <w:rPr>
                <w:b/>
                <w:bCs/>
                <w:sz w:val="24"/>
                <w:szCs w:val="24"/>
              </w:rPr>
            </w:pPr>
            <w:r w:rsidRPr="00331208">
              <w:rPr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4508" w:type="dxa"/>
            <w:shd w:val="clear" w:color="auto" w:fill="8EAADB" w:themeFill="accent1" w:themeFillTint="99"/>
          </w:tcPr>
          <w:p w14:paraId="2DD49F68" w14:textId="071B4868" w:rsidR="00615406" w:rsidRPr="00331208" w:rsidRDefault="00615406" w:rsidP="004A1313">
            <w:pPr>
              <w:jc w:val="center"/>
              <w:rPr>
                <w:b/>
                <w:bCs/>
                <w:sz w:val="24"/>
                <w:szCs w:val="24"/>
              </w:rPr>
            </w:pPr>
            <w:r w:rsidRPr="00331208">
              <w:rPr>
                <w:b/>
                <w:bCs/>
                <w:sz w:val="24"/>
                <w:szCs w:val="24"/>
              </w:rPr>
              <w:t xml:space="preserve">Number Of </w:t>
            </w:r>
            <w:r w:rsidR="000246E6" w:rsidRPr="00331208">
              <w:rPr>
                <w:b/>
                <w:bCs/>
                <w:sz w:val="24"/>
                <w:szCs w:val="24"/>
              </w:rPr>
              <w:t>Times Used</w:t>
            </w:r>
          </w:p>
        </w:tc>
      </w:tr>
      <w:tr w:rsidR="00615406" w:rsidRPr="00331208" w14:paraId="7657DB8A" w14:textId="77777777" w:rsidTr="00157139">
        <w:tc>
          <w:tcPr>
            <w:tcW w:w="4508" w:type="dxa"/>
            <w:shd w:val="clear" w:color="auto" w:fill="FFE599" w:themeFill="accent4" w:themeFillTint="66"/>
          </w:tcPr>
          <w:p w14:paraId="3E8F85C0" w14:textId="6C1D6E52" w:rsidR="00615406" w:rsidRPr="00331208" w:rsidRDefault="00615406" w:rsidP="004A1313">
            <w:pPr>
              <w:jc w:val="center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i=0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30AF4A3" w14:textId="438BB91C" w:rsidR="00615406" w:rsidRPr="00331208" w:rsidRDefault="00615406" w:rsidP="004A1313">
            <w:pPr>
              <w:jc w:val="center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1</w:t>
            </w:r>
          </w:p>
        </w:tc>
      </w:tr>
      <w:tr w:rsidR="00615406" w:rsidRPr="00331208" w14:paraId="0F5FC8C6" w14:textId="77777777" w:rsidTr="00157139">
        <w:tc>
          <w:tcPr>
            <w:tcW w:w="4508" w:type="dxa"/>
            <w:shd w:val="clear" w:color="auto" w:fill="FFE599" w:themeFill="accent4" w:themeFillTint="66"/>
          </w:tcPr>
          <w:p w14:paraId="238E4488" w14:textId="779B496E" w:rsidR="00615406" w:rsidRPr="00331208" w:rsidRDefault="00615406" w:rsidP="004A1313">
            <w:pPr>
              <w:jc w:val="center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i&lt;n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3E7D193" w14:textId="16D9D552" w:rsidR="00615406" w:rsidRPr="00331208" w:rsidRDefault="00615406" w:rsidP="004A1313">
            <w:pPr>
              <w:jc w:val="center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n+1</w:t>
            </w:r>
          </w:p>
        </w:tc>
      </w:tr>
      <w:tr w:rsidR="00615406" w:rsidRPr="00331208" w14:paraId="7083D402" w14:textId="77777777" w:rsidTr="00157139">
        <w:tc>
          <w:tcPr>
            <w:tcW w:w="4508" w:type="dxa"/>
            <w:shd w:val="clear" w:color="auto" w:fill="FFE599" w:themeFill="accent4" w:themeFillTint="66"/>
          </w:tcPr>
          <w:p w14:paraId="68A61BA2" w14:textId="3155A5C3" w:rsidR="00615406" w:rsidRPr="00331208" w:rsidRDefault="00615406" w:rsidP="004A1313">
            <w:pPr>
              <w:jc w:val="center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i++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477F0F89" w14:textId="3091D347" w:rsidR="00615406" w:rsidRPr="00331208" w:rsidRDefault="00615406" w:rsidP="004A1313">
            <w:pPr>
              <w:jc w:val="center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n</w:t>
            </w:r>
          </w:p>
        </w:tc>
      </w:tr>
      <w:tr w:rsidR="00615406" w:rsidRPr="00331208" w14:paraId="791180C3" w14:textId="77777777" w:rsidTr="00157139">
        <w:tc>
          <w:tcPr>
            <w:tcW w:w="4508" w:type="dxa"/>
            <w:shd w:val="clear" w:color="auto" w:fill="FFE599" w:themeFill="accent4" w:themeFillTint="66"/>
          </w:tcPr>
          <w:p w14:paraId="0C693762" w14:textId="67E7702A" w:rsidR="00615406" w:rsidRPr="00331208" w:rsidRDefault="00615406" w:rsidP="004A1313">
            <w:pPr>
              <w:jc w:val="center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j=0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3B7E5862" w14:textId="3DD97126" w:rsidR="00615406" w:rsidRPr="00331208" w:rsidRDefault="00615406" w:rsidP="004A1313">
            <w:pPr>
              <w:jc w:val="center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n</w:t>
            </w:r>
          </w:p>
        </w:tc>
      </w:tr>
      <w:tr w:rsidR="00615406" w:rsidRPr="00331208" w14:paraId="3F1C18DA" w14:textId="77777777" w:rsidTr="00157139">
        <w:tc>
          <w:tcPr>
            <w:tcW w:w="4508" w:type="dxa"/>
            <w:shd w:val="clear" w:color="auto" w:fill="FFE599" w:themeFill="accent4" w:themeFillTint="66"/>
          </w:tcPr>
          <w:p w14:paraId="2F85BEE3" w14:textId="42992EB0" w:rsidR="00615406" w:rsidRPr="00331208" w:rsidRDefault="00615406" w:rsidP="004A1313">
            <w:pPr>
              <w:jc w:val="center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j&lt;n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38F8E2A8" w14:textId="0C55C6BE" w:rsidR="00615406" w:rsidRPr="00331208" w:rsidRDefault="00615406" w:rsidP="004A1313">
            <w:pPr>
              <w:jc w:val="center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n(n+1)</w:t>
            </w:r>
          </w:p>
        </w:tc>
      </w:tr>
      <w:tr w:rsidR="00615406" w:rsidRPr="00331208" w14:paraId="364F9243" w14:textId="77777777" w:rsidTr="00157139">
        <w:tc>
          <w:tcPr>
            <w:tcW w:w="4508" w:type="dxa"/>
            <w:shd w:val="clear" w:color="auto" w:fill="FFE599" w:themeFill="accent4" w:themeFillTint="66"/>
          </w:tcPr>
          <w:p w14:paraId="33F24A86" w14:textId="02CE4C21" w:rsidR="00615406" w:rsidRPr="00331208" w:rsidRDefault="00615406" w:rsidP="004A1313">
            <w:pPr>
              <w:jc w:val="center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j++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7121BCA9" w14:textId="4B823164" w:rsidR="00615406" w:rsidRPr="00331208" w:rsidRDefault="00615406" w:rsidP="004A1313">
            <w:pPr>
              <w:jc w:val="center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n*n</w:t>
            </w:r>
          </w:p>
        </w:tc>
      </w:tr>
      <w:tr w:rsidR="00615406" w:rsidRPr="00331208" w14:paraId="74BC8762" w14:textId="77777777" w:rsidTr="00157139">
        <w:tc>
          <w:tcPr>
            <w:tcW w:w="4508" w:type="dxa"/>
            <w:shd w:val="clear" w:color="auto" w:fill="FFE599" w:themeFill="accent4" w:themeFillTint="66"/>
          </w:tcPr>
          <w:p w14:paraId="25AAD95A" w14:textId="3E043C57" w:rsidR="00615406" w:rsidRPr="00331208" w:rsidRDefault="00615406" w:rsidP="004A1313">
            <w:pPr>
              <w:jc w:val="center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count++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6611056" w14:textId="0D1CC01E" w:rsidR="00615406" w:rsidRPr="00331208" w:rsidRDefault="00615406" w:rsidP="004A1313">
            <w:pPr>
              <w:jc w:val="center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n*n</w:t>
            </w:r>
          </w:p>
        </w:tc>
      </w:tr>
    </w:tbl>
    <w:p w14:paraId="2B7C70FF" w14:textId="77777777" w:rsidR="00615406" w:rsidRPr="00331208" w:rsidRDefault="00615406" w:rsidP="0002618F">
      <w:pPr>
        <w:jc w:val="both"/>
        <w:rPr>
          <w:sz w:val="24"/>
          <w:szCs w:val="24"/>
        </w:rPr>
      </w:pPr>
    </w:p>
    <w:p w14:paraId="70312BFD" w14:textId="4330DEDB" w:rsidR="00F0248D" w:rsidRPr="00331208" w:rsidRDefault="005929A2" w:rsidP="008C667B">
      <w:pPr>
        <w:jc w:val="both"/>
        <w:rPr>
          <w:sz w:val="24"/>
          <w:szCs w:val="24"/>
        </w:rPr>
      </w:pPr>
      <w:r w:rsidRPr="00331208">
        <w:rPr>
          <w:sz w:val="24"/>
          <w:szCs w:val="24"/>
        </w:rPr>
        <w:t xml:space="preserve">Summing up the number of times used gives the </w:t>
      </w:r>
      <w:r w:rsidRPr="00331208">
        <w:rPr>
          <w:b/>
          <w:bCs/>
          <w:sz w:val="24"/>
          <w:szCs w:val="24"/>
        </w:rPr>
        <w:t>time complexity</w:t>
      </w:r>
      <w:r w:rsidRPr="00331208">
        <w:rPr>
          <w:sz w:val="24"/>
          <w:szCs w:val="24"/>
        </w:rPr>
        <w:t>:</w:t>
      </w:r>
    </w:p>
    <w:p w14:paraId="5048892D" w14:textId="7FCD8382" w:rsidR="005929A2" w:rsidRPr="00331208" w:rsidRDefault="005929A2" w:rsidP="008C667B">
      <w:pPr>
        <w:jc w:val="both"/>
        <w:rPr>
          <w:color w:val="000000" w:themeColor="text1"/>
          <w:sz w:val="24"/>
          <w:szCs w:val="24"/>
        </w:rPr>
      </w:pPr>
      <w:r w:rsidRPr="00331208">
        <w:rPr>
          <w:color w:val="000000" w:themeColor="text1"/>
          <w:sz w:val="24"/>
          <w:szCs w:val="24"/>
        </w:rPr>
        <w:t>1+n+1+n+n+n(n+1)+n*n+n*n</w:t>
      </w:r>
    </w:p>
    <w:p w14:paraId="25D537E1" w14:textId="0A3B0B17" w:rsidR="005929A2" w:rsidRPr="00331208" w:rsidRDefault="005929A2" w:rsidP="008C667B">
      <w:pPr>
        <w:jc w:val="both"/>
        <w:rPr>
          <w:color w:val="000000" w:themeColor="text1"/>
          <w:sz w:val="24"/>
          <w:szCs w:val="24"/>
        </w:rPr>
      </w:pPr>
      <w:r w:rsidRPr="00331208">
        <w:rPr>
          <w:color w:val="000000" w:themeColor="text1"/>
          <w:sz w:val="24"/>
          <w:szCs w:val="24"/>
        </w:rPr>
        <w:t>= 3n</w:t>
      </w:r>
      <w:r w:rsidRPr="00331208">
        <w:rPr>
          <w:color w:val="000000" w:themeColor="text1"/>
          <w:sz w:val="24"/>
          <w:szCs w:val="24"/>
          <w:vertAlign w:val="superscript"/>
        </w:rPr>
        <w:t>2</w:t>
      </w:r>
      <w:r w:rsidRPr="00331208">
        <w:rPr>
          <w:color w:val="000000" w:themeColor="text1"/>
          <w:sz w:val="24"/>
          <w:szCs w:val="24"/>
        </w:rPr>
        <w:t>+4n+2</w:t>
      </w:r>
    </w:p>
    <w:p w14:paraId="6F673ABF" w14:textId="395A43BF" w:rsidR="005929A2" w:rsidRPr="00331208" w:rsidRDefault="005929A2" w:rsidP="0002618F">
      <w:pPr>
        <w:jc w:val="both"/>
        <w:rPr>
          <w:color w:val="000000" w:themeColor="text1"/>
          <w:sz w:val="24"/>
          <w:szCs w:val="24"/>
        </w:rPr>
      </w:pPr>
      <w:r w:rsidRPr="00331208">
        <w:rPr>
          <w:color w:val="000000" w:themeColor="text1"/>
          <w:sz w:val="24"/>
          <w:szCs w:val="24"/>
        </w:rPr>
        <w:t>= O(n</w:t>
      </w:r>
      <w:r w:rsidRPr="00331208">
        <w:rPr>
          <w:color w:val="000000" w:themeColor="text1"/>
          <w:sz w:val="24"/>
          <w:szCs w:val="24"/>
          <w:vertAlign w:val="superscript"/>
        </w:rPr>
        <w:t>2</w:t>
      </w:r>
      <w:r w:rsidRPr="00331208">
        <w:rPr>
          <w:color w:val="000000" w:themeColor="text1"/>
          <w:sz w:val="24"/>
          <w:szCs w:val="24"/>
        </w:rPr>
        <w:t>)</w:t>
      </w:r>
    </w:p>
    <w:p w14:paraId="7B25E9D7" w14:textId="77777777" w:rsidR="00443EDA" w:rsidRPr="00331208" w:rsidRDefault="00443EDA" w:rsidP="00443EDA">
      <w:pPr>
        <w:jc w:val="both"/>
        <w:rPr>
          <w:sz w:val="24"/>
          <w:szCs w:val="24"/>
        </w:rPr>
      </w:pPr>
    </w:p>
    <w:p w14:paraId="4F964498" w14:textId="0C579152" w:rsidR="00443EDA" w:rsidRPr="007A4BDD" w:rsidRDefault="00443EDA" w:rsidP="003165B5">
      <w:pPr>
        <w:jc w:val="both"/>
        <w:rPr>
          <w:b/>
          <w:bCs/>
          <w:sz w:val="28"/>
          <w:szCs w:val="28"/>
        </w:rPr>
      </w:pPr>
      <w:r w:rsidRPr="007A4BDD">
        <w:rPr>
          <w:b/>
          <w:bCs/>
          <w:sz w:val="28"/>
          <w:szCs w:val="28"/>
          <w:u w:val="single"/>
        </w:rPr>
        <w:t xml:space="preserve">Order of </w:t>
      </w:r>
      <w:r w:rsidR="003165B5" w:rsidRPr="007A4BDD">
        <w:rPr>
          <w:b/>
          <w:bCs/>
          <w:sz w:val="28"/>
          <w:szCs w:val="28"/>
          <w:u w:val="single"/>
        </w:rPr>
        <w:t>G</w:t>
      </w:r>
      <w:r w:rsidRPr="007A4BDD">
        <w:rPr>
          <w:b/>
          <w:bCs/>
          <w:sz w:val="28"/>
          <w:szCs w:val="28"/>
          <w:u w:val="single"/>
        </w:rPr>
        <w:t xml:space="preserve">rowth of </w:t>
      </w:r>
      <w:r w:rsidR="003165B5" w:rsidRPr="007A4BDD">
        <w:rPr>
          <w:b/>
          <w:bCs/>
          <w:sz w:val="28"/>
          <w:szCs w:val="28"/>
          <w:u w:val="single"/>
        </w:rPr>
        <w:t>A</w:t>
      </w:r>
      <w:r w:rsidRPr="007A4BDD">
        <w:rPr>
          <w:b/>
          <w:bCs/>
          <w:sz w:val="28"/>
          <w:szCs w:val="28"/>
          <w:u w:val="single"/>
        </w:rPr>
        <w:t>lgorithm</w:t>
      </w:r>
    </w:p>
    <w:p w14:paraId="58543DD4" w14:textId="0A447F6B" w:rsidR="00443EDA" w:rsidRPr="00331208" w:rsidRDefault="00443EDA" w:rsidP="00443ED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31208">
        <w:rPr>
          <w:sz w:val="24"/>
          <w:szCs w:val="24"/>
        </w:rPr>
        <w:t xml:space="preserve">It means </w:t>
      </w:r>
      <w:r w:rsidRPr="00331208">
        <w:rPr>
          <w:b/>
          <w:bCs/>
          <w:sz w:val="24"/>
          <w:szCs w:val="24"/>
        </w:rPr>
        <w:t>how</w:t>
      </w:r>
      <w:r w:rsidRPr="00331208">
        <w:rPr>
          <w:sz w:val="24"/>
          <w:szCs w:val="24"/>
        </w:rPr>
        <w:t xml:space="preserve"> the computation time increases as the input size increases.</w:t>
      </w:r>
    </w:p>
    <w:p w14:paraId="258A2EF6" w14:textId="4BF10AF5" w:rsidR="00443EDA" w:rsidRPr="00331208" w:rsidRDefault="00443EDA" w:rsidP="00443ED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31208">
        <w:rPr>
          <w:b/>
          <w:bCs/>
          <w:sz w:val="24"/>
          <w:szCs w:val="24"/>
        </w:rPr>
        <w:t>Large input</w:t>
      </w:r>
      <w:r w:rsidRPr="00331208">
        <w:rPr>
          <w:sz w:val="24"/>
          <w:szCs w:val="24"/>
        </w:rPr>
        <w:t xml:space="preserve"> size make significant change to computation time.</w:t>
      </w:r>
    </w:p>
    <w:p w14:paraId="5191A734" w14:textId="77777777" w:rsidR="008646F3" w:rsidRPr="00331208" w:rsidRDefault="008646F3" w:rsidP="008646F3">
      <w:pPr>
        <w:jc w:val="both"/>
        <w:rPr>
          <w:sz w:val="24"/>
          <w:szCs w:val="24"/>
        </w:rPr>
      </w:pPr>
    </w:p>
    <w:p w14:paraId="6D4FB4F0" w14:textId="2A731C96" w:rsidR="008646F3" w:rsidRPr="00331208" w:rsidRDefault="008646F3" w:rsidP="008646F3">
      <w:pPr>
        <w:jc w:val="both"/>
        <w:rPr>
          <w:b/>
          <w:bCs/>
          <w:sz w:val="24"/>
          <w:szCs w:val="24"/>
        </w:rPr>
      </w:pPr>
      <w:r w:rsidRPr="00331208">
        <w:rPr>
          <w:b/>
          <w:bCs/>
          <w:sz w:val="24"/>
          <w:szCs w:val="24"/>
        </w:rPr>
        <w:t>Example:-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4201"/>
      </w:tblGrid>
      <w:tr w:rsidR="008646F3" w:rsidRPr="00331208" w14:paraId="140C2933" w14:textId="77777777" w:rsidTr="000C586D">
        <w:tc>
          <w:tcPr>
            <w:tcW w:w="2405" w:type="dxa"/>
            <w:shd w:val="clear" w:color="auto" w:fill="8EAADB" w:themeFill="accent1" w:themeFillTint="99"/>
          </w:tcPr>
          <w:p w14:paraId="55879DA1" w14:textId="7608D1C5" w:rsidR="008646F3" w:rsidRPr="00331208" w:rsidRDefault="008646F3" w:rsidP="008646F3">
            <w:pPr>
              <w:jc w:val="center"/>
              <w:rPr>
                <w:b/>
                <w:bCs/>
                <w:sz w:val="24"/>
                <w:szCs w:val="24"/>
              </w:rPr>
            </w:pPr>
            <w:r w:rsidRPr="00331208">
              <w:rPr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2410" w:type="dxa"/>
            <w:shd w:val="clear" w:color="auto" w:fill="8EAADB" w:themeFill="accent1" w:themeFillTint="99"/>
          </w:tcPr>
          <w:p w14:paraId="4EB6FB89" w14:textId="5EB210FA" w:rsidR="008646F3" w:rsidRPr="00331208" w:rsidRDefault="008646F3" w:rsidP="008646F3">
            <w:pPr>
              <w:jc w:val="center"/>
              <w:rPr>
                <w:b/>
                <w:bCs/>
                <w:sz w:val="24"/>
                <w:szCs w:val="24"/>
              </w:rPr>
            </w:pPr>
            <w:r w:rsidRPr="00331208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201" w:type="dxa"/>
            <w:shd w:val="clear" w:color="auto" w:fill="8EAADB" w:themeFill="accent1" w:themeFillTint="99"/>
          </w:tcPr>
          <w:p w14:paraId="5CDC8CA3" w14:textId="5C28CDAF" w:rsidR="008646F3" w:rsidRPr="00331208" w:rsidRDefault="008646F3" w:rsidP="008646F3">
            <w:pPr>
              <w:jc w:val="center"/>
              <w:rPr>
                <w:b/>
                <w:bCs/>
                <w:sz w:val="24"/>
                <w:szCs w:val="24"/>
              </w:rPr>
            </w:pPr>
            <w:r w:rsidRPr="00331208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8646F3" w:rsidRPr="00331208" w14:paraId="389C8B63" w14:textId="77777777" w:rsidTr="000C586D">
        <w:tc>
          <w:tcPr>
            <w:tcW w:w="2405" w:type="dxa"/>
            <w:shd w:val="clear" w:color="auto" w:fill="FFE599" w:themeFill="accent4" w:themeFillTint="66"/>
          </w:tcPr>
          <w:p w14:paraId="31955727" w14:textId="70548B5A" w:rsidR="008646F3" w:rsidRPr="00331208" w:rsidRDefault="008646F3" w:rsidP="008646F3">
            <w:pPr>
              <w:jc w:val="center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493D53E6" w14:textId="205FE83F" w:rsidR="008646F3" w:rsidRPr="00331208" w:rsidRDefault="00D57BDB" w:rsidP="008646F3">
            <w:pPr>
              <w:jc w:val="center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Constant</w:t>
            </w:r>
          </w:p>
        </w:tc>
        <w:tc>
          <w:tcPr>
            <w:tcW w:w="4201" w:type="dxa"/>
            <w:shd w:val="clear" w:color="auto" w:fill="FFE599" w:themeFill="accent4" w:themeFillTint="66"/>
          </w:tcPr>
          <w:p w14:paraId="50C88B80" w14:textId="70B27522" w:rsidR="008646F3" w:rsidRPr="00331208" w:rsidRDefault="00D57BDB" w:rsidP="002D42DB">
            <w:pPr>
              <w:jc w:val="both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Adding an element to the font of a linked list.</w:t>
            </w:r>
          </w:p>
        </w:tc>
      </w:tr>
      <w:tr w:rsidR="008646F3" w:rsidRPr="00331208" w14:paraId="76E03BA6" w14:textId="77777777" w:rsidTr="000C586D">
        <w:tc>
          <w:tcPr>
            <w:tcW w:w="2405" w:type="dxa"/>
            <w:shd w:val="clear" w:color="auto" w:fill="FFE599" w:themeFill="accent4" w:themeFillTint="66"/>
          </w:tcPr>
          <w:p w14:paraId="689C1F4B" w14:textId="6D58A34B" w:rsidR="008646F3" w:rsidRPr="00331208" w:rsidRDefault="008646F3" w:rsidP="008646F3">
            <w:pPr>
              <w:jc w:val="center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log</w:t>
            </w:r>
            <w:r w:rsidR="002D0A02" w:rsidRPr="00331208">
              <w:rPr>
                <w:sz w:val="24"/>
                <w:szCs w:val="24"/>
              </w:rPr>
              <w:t xml:space="preserve"> </w:t>
            </w:r>
            <w:r w:rsidRPr="00331208">
              <w:rPr>
                <w:sz w:val="24"/>
                <w:szCs w:val="24"/>
              </w:rPr>
              <w:t>n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48696147" w14:textId="34426636" w:rsidR="008646F3" w:rsidRPr="00331208" w:rsidRDefault="00D57BDB" w:rsidP="008646F3">
            <w:pPr>
              <w:jc w:val="center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Logarithmic</w:t>
            </w:r>
          </w:p>
        </w:tc>
        <w:tc>
          <w:tcPr>
            <w:tcW w:w="4201" w:type="dxa"/>
            <w:shd w:val="clear" w:color="auto" w:fill="FFE599" w:themeFill="accent4" w:themeFillTint="66"/>
          </w:tcPr>
          <w:p w14:paraId="0DC5C341" w14:textId="202202F3" w:rsidR="008646F3" w:rsidRPr="00331208" w:rsidRDefault="00D57BDB" w:rsidP="002D42DB">
            <w:pPr>
              <w:jc w:val="both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Finding an element in a sorted array.</w:t>
            </w:r>
          </w:p>
        </w:tc>
      </w:tr>
      <w:tr w:rsidR="008646F3" w:rsidRPr="00331208" w14:paraId="5484C35F" w14:textId="77777777" w:rsidTr="000C586D">
        <w:tc>
          <w:tcPr>
            <w:tcW w:w="2405" w:type="dxa"/>
            <w:shd w:val="clear" w:color="auto" w:fill="FFE599" w:themeFill="accent4" w:themeFillTint="66"/>
          </w:tcPr>
          <w:p w14:paraId="135D4180" w14:textId="31E34C28" w:rsidR="008646F3" w:rsidRPr="00331208" w:rsidRDefault="008646F3" w:rsidP="008646F3">
            <w:pPr>
              <w:jc w:val="center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n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7BA67814" w14:textId="3AFFDABE" w:rsidR="008646F3" w:rsidRPr="00331208" w:rsidRDefault="00D57BDB" w:rsidP="008646F3">
            <w:pPr>
              <w:jc w:val="center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Linear</w:t>
            </w:r>
          </w:p>
        </w:tc>
        <w:tc>
          <w:tcPr>
            <w:tcW w:w="4201" w:type="dxa"/>
            <w:shd w:val="clear" w:color="auto" w:fill="FFE599" w:themeFill="accent4" w:themeFillTint="66"/>
          </w:tcPr>
          <w:p w14:paraId="3C599A64" w14:textId="44055D1F" w:rsidR="008646F3" w:rsidRPr="00331208" w:rsidRDefault="00D57BDB" w:rsidP="002D42DB">
            <w:pPr>
              <w:jc w:val="both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Finding an element in a</w:t>
            </w:r>
            <w:r w:rsidR="002B485C">
              <w:rPr>
                <w:sz w:val="24"/>
                <w:szCs w:val="24"/>
              </w:rPr>
              <w:t>n</w:t>
            </w:r>
            <w:r w:rsidRPr="00331208">
              <w:rPr>
                <w:sz w:val="24"/>
                <w:szCs w:val="24"/>
              </w:rPr>
              <w:t xml:space="preserve"> unsorted array.</w:t>
            </w:r>
          </w:p>
        </w:tc>
      </w:tr>
      <w:tr w:rsidR="008646F3" w:rsidRPr="00331208" w14:paraId="07EF2F31" w14:textId="77777777" w:rsidTr="000C586D">
        <w:tc>
          <w:tcPr>
            <w:tcW w:w="2405" w:type="dxa"/>
            <w:shd w:val="clear" w:color="auto" w:fill="FFE599" w:themeFill="accent4" w:themeFillTint="66"/>
          </w:tcPr>
          <w:p w14:paraId="0447F393" w14:textId="37C291B2" w:rsidR="008646F3" w:rsidRPr="00331208" w:rsidRDefault="002D0A02" w:rsidP="008646F3">
            <w:pPr>
              <w:jc w:val="center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n log n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5757FCA2" w14:textId="2DCCDCA4" w:rsidR="008646F3" w:rsidRPr="00331208" w:rsidRDefault="00D57BDB" w:rsidP="008646F3">
            <w:pPr>
              <w:jc w:val="center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Linear logarithmic</w:t>
            </w:r>
          </w:p>
        </w:tc>
        <w:tc>
          <w:tcPr>
            <w:tcW w:w="4201" w:type="dxa"/>
            <w:shd w:val="clear" w:color="auto" w:fill="FFE599" w:themeFill="accent4" w:themeFillTint="66"/>
          </w:tcPr>
          <w:p w14:paraId="6583AF76" w14:textId="19A82E47" w:rsidR="008646F3" w:rsidRPr="00331208" w:rsidRDefault="0006709F" w:rsidP="002D42DB">
            <w:pPr>
              <w:jc w:val="both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Sorting n items by merge sort.</w:t>
            </w:r>
          </w:p>
        </w:tc>
      </w:tr>
      <w:tr w:rsidR="008646F3" w:rsidRPr="00331208" w14:paraId="532D5C47" w14:textId="77777777" w:rsidTr="000C586D">
        <w:tc>
          <w:tcPr>
            <w:tcW w:w="2405" w:type="dxa"/>
            <w:shd w:val="clear" w:color="auto" w:fill="FFE599" w:themeFill="accent4" w:themeFillTint="66"/>
          </w:tcPr>
          <w:p w14:paraId="7DF21ECC" w14:textId="07EEEA24" w:rsidR="008646F3" w:rsidRPr="00331208" w:rsidRDefault="001E78DF" w:rsidP="008646F3">
            <w:pPr>
              <w:jc w:val="center"/>
              <w:rPr>
                <w:sz w:val="24"/>
                <w:szCs w:val="24"/>
                <w:vertAlign w:val="superscript"/>
              </w:rPr>
            </w:pPr>
            <w:r w:rsidRPr="00331208">
              <w:rPr>
                <w:sz w:val="24"/>
                <w:szCs w:val="24"/>
              </w:rPr>
              <w:t>n</w:t>
            </w:r>
            <w:r w:rsidRPr="00331208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4C947A8F" w14:textId="7B7856D7" w:rsidR="008646F3" w:rsidRPr="00331208" w:rsidRDefault="00D57BDB" w:rsidP="008646F3">
            <w:pPr>
              <w:jc w:val="center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Quadratic</w:t>
            </w:r>
          </w:p>
        </w:tc>
        <w:tc>
          <w:tcPr>
            <w:tcW w:w="4201" w:type="dxa"/>
            <w:shd w:val="clear" w:color="auto" w:fill="FFE599" w:themeFill="accent4" w:themeFillTint="66"/>
          </w:tcPr>
          <w:p w14:paraId="772EA2ED" w14:textId="658495D8" w:rsidR="008646F3" w:rsidRPr="00331208" w:rsidRDefault="0006709F" w:rsidP="002D42DB">
            <w:pPr>
              <w:jc w:val="both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Shortest path between two nodes in a graph.</w:t>
            </w:r>
          </w:p>
        </w:tc>
      </w:tr>
      <w:tr w:rsidR="008646F3" w:rsidRPr="00331208" w14:paraId="3E788F99" w14:textId="77777777" w:rsidTr="000C586D">
        <w:tc>
          <w:tcPr>
            <w:tcW w:w="2405" w:type="dxa"/>
            <w:shd w:val="clear" w:color="auto" w:fill="FFE599" w:themeFill="accent4" w:themeFillTint="66"/>
          </w:tcPr>
          <w:p w14:paraId="0E39E524" w14:textId="06799452" w:rsidR="008646F3" w:rsidRPr="00331208" w:rsidRDefault="001E78DF" w:rsidP="008646F3">
            <w:pPr>
              <w:jc w:val="center"/>
              <w:rPr>
                <w:sz w:val="24"/>
                <w:szCs w:val="24"/>
                <w:vertAlign w:val="superscript"/>
              </w:rPr>
            </w:pPr>
            <w:r w:rsidRPr="00331208">
              <w:rPr>
                <w:sz w:val="24"/>
                <w:szCs w:val="24"/>
              </w:rPr>
              <w:t>n</w:t>
            </w:r>
            <w:r w:rsidRPr="00331208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5E184548" w14:textId="7874A506" w:rsidR="008646F3" w:rsidRPr="00331208" w:rsidRDefault="00D57BDB" w:rsidP="008646F3">
            <w:pPr>
              <w:jc w:val="center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Cubic</w:t>
            </w:r>
          </w:p>
        </w:tc>
        <w:tc>
          <w:tcPr>
            <w:tcW w:w="4201" w:type="dxa"/>
            <w:shd w:val="clear" w:color="auto" w:fill="FFE599" w:themeFill="accent4" w:themeFillTint="66"/>
          </w:tcPr>
          <w:p w14:paraId="6426C5A1" w14:textId="4D16AAB5" w:rsidR="008646F3" w:rsidRPr="00331208" w:rsidRDefault="0006709F" w:rsidP="002D42DB">
            <w:pPr>
              <w:jc w:val="both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Matrix multiplication.</w:t>
            </w:r>
          </w:p>
        </w:tc>
      </w:tr>
      <w:tr w:rsidR="008646F3" w:rsidRPr="00331208" w14:paraId="0F1CCE50" w14:textId="77777777" w:rsidTr="000C586D">
        <w:tc>
          <w:tcPr>
            <w:tcW w:w="2405" w:type="dxa"/>
            <w:shd w:val="clear" w:color="auto" w:fill="FFE599" w:themeFill="accent4" w:themeFillTint="66"/>
          </w:tcPr>
          <w:p w14:paraId="3229BFD1" w14:textId="6EF60267" w:rsidR="008646F3" w:rsidRPr="00331208" w:rsidRDefault="001E78DF" w:rsidP="008646F3">
            <w:pPr>
              <w:jc w:val="center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2</w:t>
            </w:r>
            <w:r w:rsidRPr="00331208">
              <w:rPr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06B08999" w14:textId="68A8B503" w:rsidR="008646F3" w:rsidRPr="00331208" w:rsidRDefault="00D57BDB" w:rsidP="008646F3">
            <w:pPr>
              <w:jc w:val="center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Exponential</w:t>
            </w:r>
          </w:p>
        </w:tc>
        <w:tc>
          <w:tcPr>
            <w:tcW w:w="4201" w:type="dxa"/>
            <w:shd w:val="clear" w:color="auto" w:fill="FFE599" w:themeFill="accent4" w:themeFillTint="66"/>
          </w:tcPr>
          <w:p w14:paraId="3D9B6FCD" w14:textId="584A1CBC" w:rsidR="008646F3" w:rsidRPr="00331208" w:rsidRDefault="0006709F" w:rsidP="002D42DB">
            <w:pPr>
              <w:jc w:val="both"/>
              <w:rPr>
                <w:sz w:val="24"/>
                <w:szCs w:val="24"/>
              </w:rPr>
            </w:pPr>
            <w:r w:rsidRPr="00331208">
              <w:rPr>
                <w:sz w:val="24"/>
                <w:szCs w:val="24"/>
              </w:rPr>
              <w:t>The towers of Hanoi problem.</w:t>
            </w:r>
          </w:p>
        </w:tc>
      </w:tr>
    </w:tbl>
    <w:p w14:paraId="687FB98B" w14:textId="77777777" w:rsidR="008646F3" w:rsidRPr="00331208" w:rsidRDefault="008646F3" w:rsidP="008646F3">
      <w:pPr>
        <w:jc w:val="both"/>
        <w:rPr>
          <w:sz w:val="24"/>
          <w:szCs w:val="24"/>
        </w:rPr>
      </w:pPr>
    </w:p>
    <w:p w14:paraId="44852B28" w14:textId="38A9110B" w:rsidR="00662125" w:rsidRPr="00331208" w:rsidRDefault="00BC06F0" w:rsidP="00662125">
      <w:pPr>
        <w:jc w:val="both"/>
        <w:rPr>
          <w:b/>
          <w:bCs/>
          <w:noProof/>
          <w:sz w:val="28"/>
          <w:szCs w:val="28"/>
          <w:u w:val="single"/>
        </w:rPr>
      </w:pPr>
      <w:r w:rsidRPr="00331208">
        <w:rPr>
          <w:b/>
          <w:bCs/>
          <w:noProof/>
          <w:sz w:val="28"/>
          <w:szCs w:val="28"/>
          <w:u w:val="single"/>
        </w:rPr>
        <w:t>Searching Problems</w:t>
      </w:r>
    </w:p>
    <w:p w14:paraId="3BEA9740" w14:textId="77777777" w:rsidR="0007060E" w:rsidRDefault="00BC06F0" w:rsidP="00BC06F0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331208">
        <w:rPr>
          <w:noProof/>
          <w:sz w:val="24"/>
          <w:szCs w:val="24"/>
        </w:rPr>
        <w:t>There are two types of searches</w:t>
      </w:r>
      <w:r w:rsidR="0007060E">
        <w:rPr>
          <w:noProof/>
          <w:sz w:val="24"/>
          <w:szCs w:val="24"/>
        </w:rPr>
        <w:t>:</w:t>
      </w:r>
    </w:p>
    <w:p w14:paraId="44893CBB" w14:textId="336A2248" w:rsidR="0007060E" w:rsidRDefault="00875482" w:rsidP="0007060E">
      <w:pPr>
        <w:pStyle w:val="ListParagraph"/>
        <w:numPr>
          <w:ilvl w:val="1"/>
          <w:numId w:val="1"/>
        </w:numPr>
        <w:jc w:val="both"/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L</w:t>
      </w:r>
      <w:r w:rsidR="00BC06F0" w:rsidRPr="00331208">
        <w:rPr>
          <w:b/>
          <w:bCs/>
          <w:noProof/>
          <w:sz w:val="24"/>
          <w:szCs w:val="24"/>
        </w:rPr>
        <w:t>inear search</w:t>
      </w:r>
    </w:p>
    <w:p w14:paraId="2A2019E8" w14:textId="2455732B" w:rsidR="00BC06F0" w:rsidRPr="00331208" w:rsidRDefault="00875482" w:rsidP="0007060E">
      <w:pPr>
        <w:pStyle w:val="ListParagraph"/>
        <w:numPr>
          <w:ilvl w:val="1"/>
          <w:numId w:val="1"/>
        </w:numPr>
        <w:jc w:val="both"/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B</w:t>
      </w:r>
      <w:r w:rsidR="00BC06F0" w:rsidRPr="00331208">
        <w:rPr>
          <w:b/>
          <w:bCs/>
          <w:noProof/>
          <w:sz w:val="24"/>
          <w:szCs w:val="24"/>
        </w:rPr>
        <w:t>inary search</w:t>
      </w:r>
      <w:r w:rsidR="00BC06F0" w:rsidRPr="00331208">
        <w:rPr>
          <w:noProof/>
          <w:sz w:val="24"/>
          <w:szCs w:val="24"/>
        </w:rPr>
        <w:t>.</w:t>
      </w:r>
    </w:p>
    <w:p w14:paraId="1FDF6177" w14:textId="77777777" w:rsidR="00A43C1A" w:rsidRPr="00331208" w:rsidRDefault="00A43C1A" w:rsidP="00A43C1A">
      <w:pPr>
        <w:jc w:val="both"/>
        <w:rPr>
          <w:noProof/>
          <w:sz w:val="24"/>
          <w:szCs w:val="24"/>
        </w:rPr>
      </w:pPr>
    </w:p>
    <w:p w14:paraId="5CD0179F" w14:textId="55E20333" w:rsidR="00683D91" w:rsidRPr="00331208" w:rsidRDefault="00683D91" w:rsidP="00683D91">
      <w:pPr>
        <w:jc w:val="both"/>
        <w:rPr>
          <w:b/>
          <w:bCs/>
          <w:noProof/>
          <w:sz w:val="28"/>
          <w:szCs w:val="28"/>
          <w:u w:val="single"/>
        </w:rPr>
      </w:pPr>
      <w:r w:rsidRPr="00331208">
        <w:rPr>
          <w:b/>
          <w:bCs/>
          <w:noProof/>
          <w:sz w:val="28"/>
          <w:szCs w:val="28"/>
          <w:u w:val="single"/>
        </w:rPr>
        <w:t>Linear Search Complexity Analysis</w:t>
      </w:r>
    </w:p>
    <w:p w14:paraId="0408C788" w14:textId="41866A6A" w:rsidR="00683D91" w:rsidRPr="00331208" w:rsidRDefault="00683D91" w:rsidP="00683D91">
      <w:pPr>
        <w:pStyle w:val="ListParagraph"/>
        <w:numPr>
          <w:ilvl w:val="0"/>
          <w:numId w:val="12"/>
        </w:numPr>
        <w:jc w:val="both"/>
        <w:rPr>
          <w:b/>
          <w:bCs/>
          <w:noProof/>
          <w:sz w:val="24"/>
          <w:szCs w:val="24"/>
        </w:rPr>
      </w:pPr>
      <w:r w:rsidRPr="00331208">
        <w:rPr>
          <w:b/>
          <w:bCs/>
          <w:noProof/>
          <w:sz w:val="24"/>
          <w:szCs w:val="24"/>
          <w:u w:val="single"/>
        </w:rPr>
        <w:t>Case time</w:t>
      </w:r>
      <w:r w:rsidRPr="00331208">
        <w:rPr>
          <w:b/>
          <w:bCs/>
          <w:noProof/>
          <w:sz w:val="24"/>
          <w:szCs w:val="24"/>
        </w:rPr>
        <w:t>:-</w:t>
      </w:r>
    </w:p>
    <w:p w14:paraId="61B2DE60" w14:textId="163CB141" w:rsidR="00683D91" w:rsidRPr="00331208" w:rsidRDefault="00683D91" w:rsidP="00356C6D">
      <w:pPr>
        <w:pStyle w:val="ListParagraph"/>
        <w:numPr>
          <w:ilvl w:val="0"/>
          <w:numId w:val="13"/>
        </w:numPr>
        <w:jc w:val="both"/>
        <w:rPr>
          <w:noProof/>
          <w:sz w:val="24"/>
          <w:szCs w:val="24"/>
        </w:rPr>
      </w:pPr>
      <w:r w:rsidRPr="00331208">
        <w:rPr>
          <w:b/>
          <w:bCs/>
          <w:noProof/>
          <w:sz w:val="24"/>
          <w:szCs w:val="24"/>
        </w:rPr>
        <w:t>Worst case:</w:t>
      </w:r>
      <w:r w:rsidRPr="00331208">
        <w:rPr>
          <w:noProof/>
          <w:sz w:val="24"/>
          <w:szCs w:val="24"/>
        </w:rPr>
        <w:t xml:space="preserve"> O(</w:t>
      </w:r>
      <w:r w:rsidR="00CC052E">
        <w:rPr>
          <w:noProof/>
          <w:sz w:val="24"/>
          <w:szCs w:val="24"/>
        </w:rPr>
        <w:t>n</w:t>
      </w:r>
      <w:r w:rsidRPr="00331208">
        <w:rPr>
          <w:noProof/>
          <w:sz w:val="24"/>
          <w:szCs w:val="24"/>
        </w:rPr>
        <w:t>)</w:t>
      </w:r>
    </w:p>
    <w:p w14:paraId="1B49C76C" w14:textId="1C7C1112" w:rsidR="00683D91" w:rsidRPr="00331208" w:rsidRDefault="00683D91" w:rsidP="00683D91">
      <w:pPr>
        <w:pStyle w:val="ListParagraph"/>
        <w:numPr>
          <w:ilvl w:val="0"/>
          <w:numId w:val="13"/>
        </w:numPr>
        <w:jc w:val="both"/>
        <w:rPr>
          <w:noProof/>
          <w:sz w:val="24"/>
          <w:szCs w:val="24"/>
        </w:rPr>
      </w:pPr>
      <w:r w:rsidRPr="00331208">
        <w:rPr>
          <w:b/>
          <w:bCs/>
          <w:noProof/>
          <w:sz w:val="24"/>
          <w:szCs w:val="24"/>
        </w:rPr>
        <w:t>Average case:</w:t>
      </w:r>
      <w:r w:rsidRPr="00331208">
        <w:rPr>
          <w:noProof/>
          <w:sz w:val="24"/>
          <w:szCs w:val="24"/>
        </w:rPr>
        <w:t xml:space="preserve"> O(</w:t>
      </w:r>
      <w:r w:rsidR="00CC052E">
        <w:rPr>
          <w:noProof/>
          <w:sz w:val="24"/>
          <w:szCs w:val="24"/>
        </w:rPr>
        <w:t>n</w:t>
      </w:r>
      <w:r w:rsidRPr="00331208">
        <w:rPr>
          <w:noProof/>
          <w:sz w:val="24"/>
          <w:szCs w:val="24"/>
        </w:rPr>
        <w:t>)</w:t>
      </w:r>
    </w:p>
    <w:p w14:paraId="1BA039A6" w14:textId="0A25B5FC" w:rsidR="00683D91" w:rsidRPr="00331208" w:rsidRDefault="00683D91" w:rsidP="00683D91">
      <w:pPr>
        <w:pStyle w:val="ListParagraph"/>
        <w:numPr>
          <w:ilvl w:val="0"/>
          <w:numId w:val="13"/>
        </w:numPr>
        <w:jc w:val="both"/>
        <w:rPr>
          <w:noProof/>
          <w:sz w:val="24"/>
          <w:szCs w:val="24"/>
        </w:rPr>
      </w:pPr>
      <w:r w:rsidRPr="00331208">
        <w:rPr>
          <w:b/>
          <w:bCs/>
          <w:noProof/>
          <w:sz w:val="24"/>
          <w:szCs w:val="24"/>
        </w:rPr>
        <w:t>Best case:</w:t>
      </w:r>
      <w:r w:rsidRPr="00331208">
        <w:rPr>
          <w:noProof/>
          <w:sz w:val="24"/>
          <w:szCs w:val="24"/>
        </w:rPr>
        <w:t xml:space="preserve"> O(1)</w:t>
      </w:r>
    </w:p>
    <w:p w14:paraId="55DE3D9B" w14:textId="77777777" w:rsidR="00683D91" w:rsidRPr="00331208" w:rsidRDefault="00683D91" w:rsidP="00683D91">
      <w:pPr>
        <w:jc w:val="both"/>
        <w:rPr>
          <w:noProof/>
          <w:sz w:val="24"/>
          <w:szCs w:val="24"/>
        </w:rPr>
      </w:pPr>
    </w:p>
    <w:p w14:paraId="5EDCA996" w14:textId="452DDBE5" w:rsidR="00683D91" w:rsidRPr="00331208" w:rsidRDefault="00683D91" w:rsidP="00683D91">
      <w:pPr>
        <w:pStyle w:val="ListParagraph"/>
        <w:numPr>
          <w:ilvl w:val="0"/>
          <w:numId w:val="12"/>
        </w:numPr>
        <w:jc w:val="both"/>
        <w:rPr>
          <w:noProof/>
          <w:sz w:val="24"/>
          <w:szCs w:val="24"/>
        </w:rPr>
      </w:pPr>
      <w:r w:rsidRPr="00331208">
        <w:rPr>
          <w:b/>
          <w:bCs/>
          <w:noProof/>
          <w:sz w:val="24"/>
          <w:szCs w:val="24"/>
          <w:u w:val="single"/>
        </w:rPr>
        <w:t>Space complexity</w:t>
      </w:r>
      <w:r w:rsidRPr="00331208">
        <w:rPr>
          <w:b/>
          <w:bCs/>
          <w:noProof/>
          <w:sz w:val="24"/>
          <w:szCs w:val="24"/>
        </w:rPr>
        <w:t>:</w:t>
      </w:r>
      <w:r w:rsidRPr="00331208">
        <w:rPr>
          <w:noProof/>
          <w:sz w:val="24"/>
          <w:szCs w:val="24"/>
        </w:rPr>
        <w:t xml:space="preserve"> O(1)</w:t>
      </w:r>
    </w:p>
    <w:p w14:paraId="5A391166" w14:textId="4E1E33AF" w:rsidR="002E2B23" w:rsidRPr="001C4CC3" w:rsidRDefault="002E2B23" w:rsidP="002E2B23">
      <w:pPr>
        <w:jc w:val="both"/>
        <w:rPr>
          <w:b/>
          <w:bCs/>
          <w:sz w:val="28"/>
          <w:szCs w:val="28"/>
          <w:u w:val="single"/>
        </w:rPr>
      </w:pPr>
    </w:p>
    <w:p w14:paraId="2AA0BD1F" w14:textId="1B032141" w:rsidR="002E2B23" w:rsidRPr="00331208" w:rsidRDefault="002E2B23" w:rsidP="002E2B23">
      <w:pPr>
        <w:jc w:val="both"/>
        <w:rPr>
          <w:b/>
          <w:bCs/>
          <w:noProof/>
          <w:sz w:val="28"/>
          <w:szCs w:val="28"/>
          <w:u w:val="single"/>
        </w:rPr>
      </w:pPr>
      <w:r w:rsidRPr="00331208">
        <w:rPr>
          <w:b/>
          <w:bCs/>
          <w:noProof/>
          <w:sz w:val="28"/>
          <w:szCs w:val="28"/>
          <w:u w:val="single"/>
        </w:rPr>
        <w:t>Binary Search Complexity Analysis</w:t>
      </w:r>
    </w:p>
    <w:p w14:paraId="7384143E" w14:textId="5664B4B0" w:rsidR="002E2B23" w:rsidRPr="00331208" w:rsidRDefault="002E2B23" w:rsidP="00356C6D">
      <w:pPr>
        <w:pStyle w:val="ListParagraph"/>
        <w:numPr>
          <w:ilvl w:val="0"/>
          <w:numId w:val="17"/>
        </w:numPr>
        <w:jc w:val="both"/>
        <w:rPr>
          <w:b/>
          <w:bCs/>
          <w:noProof/>
          <w:sz w:val="24"/>
          <w:szCs w:val="24"/>
        </w:rPr>
      </w:pPr>
      <w:r w:rsidRPr="00331208">
        <w:rPr>
          <w:b/>
          <w:bCs/>
          <w:noProof/>
          <w:sz w:val="24"/>
          <w:szCs w:val="24"/>
          <w:u w:val="single"/>
        </w:rPr>
        <w:t>Case time</w:t>
      </w:r>
      <w:r w:rsidRPr="00331208">
        <w:rPr>
          <w:b/>
          <w:bCs/>
          <w:noProof/>
          <w:sz w:val="24"/>
          <w:szCs w:val="24"/>
        </w:rPr>
        <w:t>:-</w:t>
      </w:r>
    </w:p>
    <w:p w14:paraId="2D098164" w14:textId="273166C0" w:rsidR="002E2B23" w:rsidRPr="00331208" w:rsidRDefault="002E2B23" w:rsidP="00356C6D">
      <w:pPr>
        <w:pStyle w:val="ListParagraph"/>
        <w:numPr>
          <w:ilvl w:val="0"/>
          <w:numId w:val="14"/>
        </w:numPr>
        <w:jc w:val="both"/>
        <w:rPr>
          <w:noProof/>
          <w:sz w:val="24"/>
          <w:szCs w:val="24"/>
        </w:rPr>
      </w:pPr>
      <w:r w:rsidRPr="00331208">
        <w:rPr>
          <w:b/>
          <w:bCs/>
          <w:noProof/>
          <w:sz w:val="24"/>
          <w:szCs w:val="24"/>
        </w:rPr>
        <w:t>Worst case:</w:t>
      </w:r>
      <w:r w:rsidRPr="00331208">
        <w:rPr>
          <w:noProof/>
          <w:sz w:val="24"/>
          <w:szCs w:val="24"/>
        </w:rPr>
        <w:t xml:space="preserve"> O(log</w:t>
      </w:r>
      <w:r w:rsidR="001C4CC3">
        <w:rPr>
          <w:noProof/>
          <w:sz w:val="24"/>
          <w:szCs w:val="24"/>
          <w:vertAlign w:val="subscript"/>
        </w:rPr>
        <w:t xml:space="preserve"> </w:t>
      </w:r>
      <w:r w:rsidRPr="00331208">
        <w:rPr>
          <w:noProof/>
          <w:sz w:val="24"/>
          <w:szCs w:val="24"/>
        </w:rPr>
        <w:t>n)</w:t>
      </w:r>
    </w:p>
    <w:p w14:paraId="60B59E56" w14:textId="75A86D38" w:rsidR="002E2B23" w:rsidRPr="00331208" w:rsidRDefault="002E2B23" w:rsidP="00356C6D">
      <w:pPr>
        <w:pStyle w:val="ListParagraph"/>
        <w:numPr>
          <w:ilvl w:val="0"/>
          <w:numId w:val="14"/>
        </w:numPr>
        <w:jc w:val="both"/>
        <w:rPr>
          <w:noProof/>
          <w:sz w:val="24"/>
          <w:szCs w:val="24"/>
        </w:rPr>
      </w:pPr>
      <w:r w:rsidRPr="00331208">
        <w:rPr>
          <w:b/>
          <w:bCs/>
          <w:noProof/>
          <w:sz w:val="24"/>
          <w:szCs w:val="24"/>
        </w:rPr>
        <w:t>Average case:</w:t>
      </w:r>
      <w:r w:rsidRPr="00331208">
        <w:rPr>
          <w:noProof/>
          <w:sz w:val="24"/>
          <w:szCs w:val="24"/>
        </w:rPr>
        <w:t xml:space="preserve"> O(log</w:t>
      </w:r>
      <w:r w:rsidR="001C4CC3">
        <w:rPr>
          <w:noProof/>
          <w:sz w:val="24"/>
          <w:szCs w:val="24"/>
        </w:rPr>
        <w:t xml:space="preserve"> </w:t>
      </w:r>
      <w:r w:rsidRPr="00331208">
        <w:rPr>
          <w:noProof/>
          <w:sz w:val="24"/>
          <w:szCs w:val="24"/>
        </w:rPr>
        <w:t>n)</w:t>
      </w:r>
    </w:p>
    <w:p w14:paraId="32882E3F" w14:textId="77777777" w:rsidR="002E2B23" w:rsidRPr="00331208" w:rsidRDefault="002E2B23" w:rsidP="00356C6D">
      <w:pPr>
        <w:pStyle w:val="ListParagraph"/>
        <w:numPr>
          <w:ilvl w:val="0"/>
          <w:numId w:val="14"/>
        </w:numPr>
        <w:jc w:val="both"/>
        <w:rPr>
          <w:noProof/>
          <w:sz w:val="24"/>
          <w:szCs w:val="24"/>
        </w:rPr>
      </w:pPr>
      <w:r w:rsidRPr="00331208">
        <w:rPr>
          <w:b/>
          <w:bCs/>
          <w:noProof/>
          <w:sz w:val="24"/>
          <w:szCs w:val="24"/>
        </w:rPr>
        <w:t>Best case:</w:t>
      </w:r>
      <w:r w:rsidRPr="00331208">
        <w:rPr>
          <w:noProof/>
          <w:sz w:val="24"/>
          <w:szCs w:val="24"/>
        </w:rPr>
        <w:t xml:space="preserve"> O(1)</w:t>
      </w:r>
    </w:p>
    <w:p w14:paraId="2D62FB08" w14:textId="77777777" w:rsidR="002E2B23" w:rsidRPr="00331208" w:rsidRDefault="002E2B23" w:rsidP="002E2B23">
      <w:pPr>
        <w:jc w:val="both"/>
        <w:rPr>
          <w:noProof/>
          <w:sz w:val="24"/>
          <w:szCs w:val="24"/>
        </w:rPr>
      </w:pPr>
    </w:p>
    <w:p w14:paraId="4076DA47" w14:textId="33D74556" w:rsidR="002E2B23" w:rsidRPr="00331208" w:rsidRDefault="002E2B23" w:rsidP="00356C6D">
      <w:pPr>
        <w:pStyle w:val="ListParagraph"/>
        <w:numPr>
          <w:ilvl w:val="0"/>
          <w:numId w:val="17"/>
        </w:numPr>
        <w:jc w:val="both"/>
        <w:rPr>
          <w:noProof/>
          <w:sz w:val="24"/>
          <w:szCs w:val="24"/>
        </w:rPr>
      </w:pPr>
      <w:r w:rsidRPr="00331208">
        <w:rPr>
          <w:b/>
          <w:bCs/>
          <w:noProof/>
          <w:sz w:val="24"/>
          <w:szCs w:val="24"/>
          <w:u w:val="single"/>
        </w:rPr>
        <w:t>Space complexity</w:t>
      </w:r>
      <w:r w:rsidRPr="00331208">
        <w:rPr>
          <w:b/>
          <w:bCs/>
          <w:noProof/>
          <w:sz w:val="24"/>
          <w:szCs w:val="24"/>
        </w:rPr>
        <w:t>:</w:t>
      </w:r>
      <w:r w:rsidRPr="00331208">
        <w:rPr>
          <w:noProof/>
          <w:sz w:val="24"/>
          <w:szCs w:val="24"/>
        </w:rPr>
        <w:t xml:space="preserve"> O(1)</w:t>
      </w:r>
    </w:p>
    <w:p w14:paraId="4E4924C1" w14:textId="77777777" w:rsidR="001548DA" w:rsidRPr="00331208" w:rsidRDefault="001548DA" w:rsidP="001548DA">
      <w:pPr>
        <w:jc w:val="both"/>
        <w:rPr>
          <w:sz w:val="24"/>
          <w:szCs w:val="24"/>
        </w:rPr>
      </w:pPr>
    </w:p>
    <w:p w14:paraId="4608EC00" w14:textId="77777777" w:rsidR="000F1D9A" w:rsidRPr="00331208" w:rsidRDefault="001548DA" w:rsidP="000F1D9A">
      <w:pPr>
        <w:jc w:val="both"/>
        <w:rPr>
          <w:b/>
          <w:bCs/>
          <w:sz w:val="28"/>
          <w:szCs w:val="28"/>
          <w:u w:val="single"/>
        </w:rPr>
      </w:pPr>
      <w:r w:rsidRPr="00331208">
        <w:rPr>
          <w:b/>
          <w:bCs/>
          <w:sz w:val="28"/>
          <w:szCs w:val="28"/>
          <w:u w:val="single"/>
        </w:rPr>
        <w:t>Binary Search: Calculating Time Complexity</w:t>
      </w:r>
    </w:p>
    <w:p w14:paraId="23D8AC45" w14:textId="2E5B8149" w:rsidR="001548DA" w:rsidRPr="00331208" w:rsidRDefault="001548DA" w:rsidP="000F1D9A">
      <w:pPr>
        <w:jc w:val="both"/>
        <w:rPr>
          <w:b/>
          <w:bCs/>
          <w:sz w:val="28"/>
          <w:szCs w:val="28"/>
          <w:u w:val="single"/>
        </w:rPr>
      </w:pPr>
      <w:r w:rsidRPr="00331208">
        <w:rPr>
          <w:noProof/>
          <w:sz w:val="24"/>
          <w:szCs w:val="24"/>
        </w:rPr>
        <w:t xml:space="preserve">Let the length of array to be </w:t>
      </w:r>
      <w:r w:rsidR="000F1D9A" w:rsidRPr="00331208">
        <w:rPr>
          <w:b/>
          <w:bCs/>
          <w:noProof/>
          <w:sz w:val="24"/>
          <w:szCs w:val="24"/>
        </w:rPr>
        <w:t>“</w:t>
      </w:r>
      <w:r w:rsidRPr="00331208">
        <w:rPr>
          <w:b/>
          <w:bCs/>
          <w:noProof/>
          <w:sz w:val="24"/>
          <w:szCs w:val="24"/>
        </w:rPr>
        <w:t>n</w:t>
      </w:r>
      <w:r w:rsidR="000F1D9A" w:rsidRPr="00331208">
        <w:rPr>
          <w:b/>
          <w:bCs/>
          <w:noProof/>
          <w:sz w:val="24"/>
          <w:szCs w:val="24"/>
        </w:rPr>
        <w:t>”</w:t>
      </w:r>
      <w:r w:rsidRPr="00331208">
        <w:rPr>
          <w:noProof/>
          <w:sz w:val="24"/>
          <w:szCs w:val="24"/>
        </w:rPr>
        <w:t>.</w:t>
      </w:r>
    </w:p>
    <w:p w14:paraId="5BC4A793" w14:textId="77777777" w:rsidR="001548DA" w:rsidRPr="00331208" w:rsidRDefault="001548DA" w:rsidP="001548DA">
      <w:pPr>
        <w:jc w:val="both"/>
        <w:rPr>
          <w:noProof/>
          <w:sz w:val="24"/>
          <w:szCs w:val="24"/>
        </w:rPr>
      </w:pPr>
    </w:p>
    <w:p w14:paraId="2EF4F6EA" w14:textId="12802D06" w:rsidR="001548DA" w:rsidRPr="00331208" w:rsidRDefault="001548DA" w:rsidP="001548DA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331208">
        <w:rPr>
          <w:noProof/>
          <w:sz w:val="24"/>
          <w:szCs w:val="24"/>
        </w:rPr>
        <w:t xml:space="preserve">At iteration </w:t>
      </w:r>
      <w:r w:rsidRPr="00331208">
        <w:rPr>
          <w:b/>
          <w:bCs/>
          <w:noProof/>
          <w:sz w:val="24"/>
          <w:szCs w:val="24"/>
        </w:rPr>
        <w:t>1</w:t>
      </w:r>
      <w:r w:rsidRPr="00331208">
        <w:rPr>
          <w:noProof/>
          <w:sz w:val="24"/>
          <w:szCs w:val="24"/>
        </w:rPr>
        <w:t xml:space="preserve">, length of array = </w:t>
      </w:r>
      <w:r w:rsidRPr="00331208">
        <w:rPr>
          <w:b/>
          <w:bCs/>
          <w:noProof/>
          <w:sz w:val="24"/>
          <w:szCs w:val="24"/>
        </w:rPr>
        <w:t>n</w:t>
      </w:r>
    </w:p>
    <w:p w14:paraId="4F3E955D" w14:textId="1A334B89" w:rsidR="001548DA" w:rsidRPr="00331208" w:rsidRDefault="001548DA" w:rsidP="001548DA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331208">
        <w:rPr>
          <w:noProof/>
          <w:sz w:val="24"/>
          <w:szCs w:val="24"/>
        </w:rPr>
        <w:t xml:space="preserve">At iteration </w:t>
      </w:r>
      <w:r w:rsidRPr="00331208">
        <w:rPr>
          <w:b/>
          <w:bCs/>
          <w:noProof/>
          <w:sz w:val="24"/>
          <w:szCs w:val="24"/>
        </w:rPr>
        <w:t>2</w:t>
      </w:r>
      <w:r w:rsidRPr="00331208">
        <w:rPr>
          <w:noProof/>
          <w:sz w:val="24"/>
          <w:szCs w:val="24"/>
        </w:rPr>
        <w:t xml:space="preserve">, length of array = </w:t>
      </w:r>
      <w:r w:rsidRPr="00331208">
        <w:rPr>
          <w:b/>
          <w:bCs/>
          <w:noProof/>
          <w:sz w:val="24"/>
          <w:szCs w:val="24"/>
        </w:rPr>
        <w:t>n/2</w:t>
      </w:r>
    </w:p>
    <w:p w14:paraId="4D781310" w14:textId="06E79825" w:rsidR="001548DA" w:rsidRPr="00331208" w:rsidRDefault="001548DA" w:rsidP="001548DA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 w:rsidRPr="00331208">
        <w:rPr>
          <w:noProof/>
          <w:sz w:val="24"/>
          <w:szCs w:val="24"/>
        </w:rPr>
        <w:t xml:space="preserve">At iteration </w:t>
      </w:r>
      <w:r w:rsidRPr="00331208">
        <w:rPr>
          <w:b/>
          <w:bCs/>
          <w:noProof/>
          <w:sz w:val="24"/>
          <w:szCs w:val="24"/>
        </w:rPr>
        <w:t>3</w:t>
      </w:r>
      <w:r w:rsidRPr="00331208">
        <w:rPr>
          <w:noProof/>
          <w:sz w:val="24"/>
          <w:szCs w:val="24"/>
        </w:rPr>
        <w:t xml:space="preserve">, length of array = </w:t>
      </w:r>
      <w:r w:rsidRPr="00331208">
        <w:rPr>
          <w:b/>
          <w:bCs/>
          <w:noProof/>
          <w:sz w:val="24"/>
          <w:szCs w:val="24"/>
        </w:rPr>
        <w:t>n/2</w:t>
      </w:r>
      <w:r w:rsidRPr="00331208">
        <w:rPr>
          <w:b/>
          <w:bCs/>
          <w:noProof/>
          <w:sz w:val="24"/>
          <w:szCs w:val="24"/>
          <w:vertAlign w:val="superscript"/>
        </w:rPr>
        <w:t>2</w:t>
      </w:r>
    </w:p>
    <w:p w14:paraId="77FB658B" w14:textId="7E77AA1B" w:rsidR="001548DA" w:rsidRPr="00A70E7C" w:rsidRDefault="001548DA" w:rsidP="001548DA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 w:rsidRPr="00331208">
        <w:rPr>
          <w:noProof/>
          <w:sz w:val="24"/>
          <w:szCs w:val="24"/>
        </w:rPr>
        <w:t xml:space="preserve">At iteration </w:t>
      </w:r>
      <w:r w:rsidRPr="00331208">
        <w:rPr>
          <w:b/>
          <w:bCs/>
          <w:noProof/>
          <w:sz w:val="24"/>
          <w:szCs w:val="24"/>
        </w:rPr>
        <w:t>k</w:t>
      </w:r>
      <w:r w:rsidRPr="00331208">
        <w:rPr>
          <w:noProof/>
          <w:sz w:val="24"/>
          <w:szCs w:val="24"/>
        </w:rPr>
        <w:t xml:space="preserve">, length of array = </w:t>
      </w:r>
      <w:r w:rsidRPr="00A70E7C">
        <w:rPr>
          <w:b/>
          <w:bCs/>
          <w:noProof/>
          <w:sz w:val="24"/>
          <w:szCs w:val="24"/>
        </w:rPr>
        <w:t>n/2</w:t>
      </w:r>
      <w:r w:rsidRPr="00A70E7C">
        <w:rPr>
          <w:b/>
          <w:bCs/>
          <w:noProof/>
          <w:sz w:val="24"/>
          <w:szCs w:val="24"/>
          <w:vertAlign w:val="superscript"/>
        </w:rPr>
        <w:t>k</w:t>
      </w:r>
    </w:p>
    <w:p w14:paraId="73A24DA4" w14:textId="77777777" w:rsidR="001548DA" w:rsidRPr="00331208" w:rsidRDefault="001548DA" w:rsidP="001548DA">
      <w:pPr>
        <w:jc w:val="both"/>
        <w:rPr>
          <w:noProof/>
          <w:sz w:val="24"/>
          <w:szCs w:val="24"/>
        </w:rPr>
      </w:pPr>
    </w:p>
    <w:p w14:paraId="7B6218AF" w14:textId="000C9060" w:rsidR="001548DA" w:rsidRPr="00331208" w:rsidRDefault="000F1D9A" w:rsidP="001548DA">
      <w:pPr>
        <w:jc w:val="both"/>
        <w:rPr>
          <w:noProof/>
          <w:sz w:val="24"/>
          <w:szCs w:val="24"/>
        </w:rPr>
      </w:pPr>
      <w:r w:rsidRPr="00331208">
        <w:rPr>
          <w:b/>
          <w:bCs/>
          <w:noProof/>
          <w:sz w:val="24"/>
          <w:szCs w:val="24"/>
        </w:rPr>
        <w:t>“k”</w:t>
      </w:r>
      <w:r w:rsidRPr="00331208">
        <w:rPr>
          <w:noProof/>
          <w:sz w:val="24"/>
          <w:szCs w:val="24"/>
        </w:rPr>
        <w:t xml:space="preserve"> is the last iteration, after which length of array becomes 1.</w:t>
      </w:r>
    </w:p>
    <w:p w14:paraId="52EE86A4" w14:textId="628E903F" w:rsidR="000F1D9A" w:rsidRPr="00331208" w:rsidRDefault="000F1D9A" w:rsidP="001548DA">
      <w:pPr>
        <w:jc w:val="both"/>
        <w:rPr>
          <w:noProof/>
          <w:sz w:val="24"/>
          <w:szCs w:val="24"/>
        </w:rPr>
      </w:pPr>
      <w:r w:rsidRPr="00331208">
        <w:rPr>
          <w:noProof/>
          <w:sz w:val="24"/>
          <w:szCs w:val="24"/>
        </w:rPr>
        <w:t xml:space="preserve">Applying </w:t>
      </w:r>
      <w:r w:rsidRPr="00331208">
        <w:rPr>
          <w:b/>
          <w:bCs/>
          <w:noProof/>
          <w:sz w:val="24"/>
          <w:szCs w:val="24"/>
        </w:rPr>
        <w:t>log</w:t>
      </w:r>
      <w:r w:rsidRPr="00331208">
        <w:rPr>
          <w:b/>
          <w:bCs/>
          <w:noProof/>
          <w:sz w:val="24"/>
          <w:szCs w:val="24"/>
          <w:vertAlign w:val="subscript"/>
        </w:rPr>
        <w:t>2</w:t>
      </w:r>
      <w:r w:rsidRPr="00331208">
        <w:rPr>
          <w:noProof/>
          <w:sz w:val="24"/>
          <w:szCs w:val="24"/>
        </w:rPr>
        <w:t>:-</w:t>
      </w:r>
    </w:p>
    <w:p w14:paraId="36C1BAA2" w14:textId="77777777" w:rsidR="000F1D9A" w:rsidRPr="00331208" w:rsidRDefault="000F1D9A" w:rsidP="001548DA">
      <w:pPr>
        <w:jc w:val="both"/>
        <w:rPr>
          <w:noProof/>
          <w:sz w:val="24"/>
          <w:szCs w:val="24"/>
        </w:rPr>
      </w:pPr>
    </w:p>
    <w:p w14:paraId="41DA241D" w14:textId="19981111" w:rsidR="000F1D9A" w:rsidRPr="00331208" w:rsidRDefault="000F1D9A" w:rsidP="000F1D9A">
      <w:pPr>
        <w:jc w:val="both"/>
        <w:rPr>
          <w:noProof/>
          <w:sz w:val="24"/>
          <w:szCs w:val="24"/>
        </w:rPr>
      </w:pPr>
      <w:r w:rsidRPr="00331208">
        <w:rPr>
          <w:noProof/>
          <w:sz w:val="24"/>
          <w:szCs w:val="24"/>
        </w:rPr>
        <w:t>So,</w:t>
      </w:r>
      <w:r w:rsidRPr="00331208">
        <w:rPr>
          <w:noProof/>
          <w:sz w:val="24"/>
          <w:szCs w:val="24"/>
        </w:rPr>
        <w:tab/>
        <w:t>n/2</w:t>
      </w:r>
      <w:r w:rsidRPr="00331208">
        <w:rPr>
          <w:noProof/>
          <w:sz w:val="24"/>
          <w:szCs w:val="24"/>
          <w:vertAlign w:val="superscript"/>
        </w:rPr>
        <w:t>k</w:t>
      </w:r>
      <w:r w:rsidRPr="00331208">
        <w:rPr>
          <w:noProof/>
          <w:sz w:val="24"/>
          <w:szCs w:val="24"/>
        </w:rPr>
        <w:t xml:space="preserve"> = 1</w:t>
      </w:r>
    </w:p>
    <w:p w14:paraId="7BC55D54" w14:textId="7F96D980" w:rsidR="000F1D9A" w:rsidRPr="00331208" w:rsidRDefault="000F1D9A" w:rsidP="000F1D9A">
      <w:pPr>
        <w:pStyle w:val="ListParagraph"/>
        <w:numPr>
          <w:ilvl w:val="0"/>
          <w:numId w:val="19"/>
        </w:numPr>
        <w:jc w:val="both"/>
        <w:rPr>
          <w:noProof/>
          <w:sz w:val="24"/>
          <w:szCs w:val="24"/>
        </w:rPr>
      </w:pPr>
      <w:r w:rsidRPr="00331208">
        <w:rPr>
          <w:noProof/>
          <w:sz w:val="24"/>
          <w:szCs w:val="24"/>
        </w:rPr>
        <w:t>n = 2</w:t>
      </w:r>
      <w:r w:rsidRPr="00331208">
        <w:rPr>
          <w:noProof/>
          <w:sz w:val="24"/>
          <w:szCs w:val="24"/>
          <w:vertAlign w:val="superscript"/>
        </w:rPr>
        <w:t>k</w:t>
      </w:r>
    </w:p>
    <w:p w14:paraId="3009D9DD" w14:textId="6209F260" w:rsidR="000F1D9A" w:rsidRPr="00331208" w:rsidRDefault="000F1D9A" w:rsidP="000F1D9A">
      <w:pPr>
        <w:pStyle w:val="ListParagraph"/>
        <w:numPr>
          <w:ilvl w:val="0"/>
          <w:numId w:val="19"/>
        </w:numPr>
        <w:jc w:val="both"/>
        <w:rPr>
          <w:noProof/>
          <w:sz w:val="24"/>
          <w:szCs w:val="24"/>
        </w:rPr>
      </w:pPr>
      <w:r w:rsidRPr="00331208">
        <w:rPr>
          <w:noProof/>
          <w:sz w:val="24"/>
          <w:szCs w:val="24"/>
        </w:rPr>
        <w:t>log</w:t>
      </w:r>
      <w:r w:rsidR="008878A2" w:rsidRPr="00331208">
        <w:rPr>
          <w:noProof/>
          <w:sz w:val="24"/>
          <w:szCs w:val="24"/>
          <w:vertAlign w:val="subscript"/>
        </w:rPr>
        <w:t>2</w:t>
      </w:r>
      <w:r w:rsidRPr="00331208">
        <w:rPr>
          <w:noProof/>
          <w:sz w:val="24"/>
          <w:szCs w:val="24"/>
        </w:rPr>
        <w:t xml:space="preserve"> n = log</w:t>
      </w:r>
      <w:r w:rsidR="008878A2" w:rsidRPr="00331208">
        <w:rPr>
          <w:noProof/>
          <w:sz w:val="24"/>
          <w:szCs w:val="24"/>
          <w:vertAlign w:val="subscript"/>
        </w:rPr>
        <w:t>2</w:t>
      </w:r>
      <w:r w:rsidRPr="00331208">
        <w:rPr>
          <w:noProof/>
          <w:sz w:val="24"/>
          <w:szCs w:val="24"/>
        </w:rPr>
        <w:t xml:space="preserve"> 2</w:t>
      </w:r>
      <w:r w:rsidRPr="00331208">
        <w:rPr>
          <w:noProof/>
          <w:sz w:val="24"/>
          <w:szCs w:val="24"/>
          <w:vertAlign w:val="superscript"/>
        </w:rPr>
        <w:t>k</w:t>
      </w:r>
    </w:p>
    <w:p w14:paraId="208D1CCE" w14:textId="638FB10C" w:rsidR="000F1D9A" w:rsidRPr="00331208" w:rsidRDefault="000F1D9A" w:rsidP="000F1D9A">
      <w:pPr>
        <w:pStyle w:val="ListParagraph"/>
        <w:numPr>
          <w:ilvl w:val="0"/>
          <w:numId w:val="19"/>
        </w:numPr>
        <w:jc w:val="both"/>
        <w:rPr>
          <w:noProof/>
          <w:sz w:val="24"/>
          <w:szCs w:val="24"/>
        </w:rPr>
      </w:pPr>
      <w:r w:rsidRPr="00331208">
        <w:rPr>
          <w:noProof/>
          <w:sz w:val="24"/>
          <w:szCs w:val="24"/>
        </w:rPr>
        <w:t>log</w:t>
      </w:r>
      <w:r w:rsidR="008878A2" w:rsidRPr="00331208">
        <w:rPr>
          <w:noProof/>
          <w:sz w:val="24"/>
          <w:szCs w:val="24"/>
          <w:vertAlign w:val="subscript"/>
        </w:rPr>
        <w:t>2</w:t>
      </w:r>
      <w:r w:rsidRPr="00331208">
        <w:rPr>
          <w:noProof/>
          <w:sz w:val="24"/>
          <w:szCs w:val="24"/>
        </w:rPr>
        <w:t xml:space="preserve"> n = k log</w:t>
      </w:r>
      <w:r w:rsidR="008878A2" w:rsidRPr="00331208">
        <w:rPr>
          <w:noProof/>
          <w:sz w:val="24"/>
          <w:szCs w:val="24"/>
          <w:vertAlign w:val="subscript"/>
        </w:rPr>
        <w:t>2</w:t>
      </w:r>
      <w:r w:rsidRPr="00331208">
        <w:rPr>
          <w:noProof/>
          <w:sz w:val="24"/>
          <w:szCs w:val="24"/>
        </w:rPr>
        <w:t xml:space="preserve"> 2</w:t>
      </w:r>
    </w:p>
    <w:p w14:paraId="71B121D6" w14:textId="59B41F59" w:rsidR="008878A2" w:rsidRPr="00331208" w:rsidRDefault="008878A2" w:rsidP="000F1D9A">
      <w:pPr>
        <w:pStyle w:val="ListParagraph"/>
        <w:numPr>
          <w:ilvl w:val="0"/>
          <w:numId w:val="19"/>
        </w:numPr>
        <w:jc w:val="both"/>
        <w:rPr>
          <w:noProof/>
          <w:sz w:val="24"/>
          <w:szCs w:val="24"/>
        </w:rPr>
      </w:pPr>
      <w:r w:rsidRPr="00331208">
        <w:rPr>
          <w:noProof/>
          <w:sz w:val="24"/>
          <w:szCs w:val="24"/>
        </w:rPr>
        <w:t>log</w:t>
      </w:r>
      <w:r w:rsidRPr="00331208">
        <w:rPr>
          <w:noProof/>
          <w:sz w:val="24"/>
          <w:szCs w:val="24"/>
          <w:vertAlign w:val="subscript"/>
        </w:rPr>
        <w:t>2</w:t>
      </w:r>
      <w:r w:rsidRPr="00331208">
        <w:rPr>
          <w:noProof/>
          <w:sz w:val="24"/>
          <w:szCs w:val="24"/>
        </w:rPr>
        <w:t xml:space="preserve"> n = k</w:t>
      </w:r>
    </w:p>
    <w:p w14:paraId="61792B7B" w14:textId="2EF50A32" w:rsidR="008878A2" w:rsidRPr="00331208" w:rsidRDefault="008878A2" w:rsidP="000F1D9A">
      <w:pPr>
        <w:pStyle w:val="ListParagraph"/>
        <w:numPr>
          <w:ilvl w:val="0"/>
          <w:numId w:val="19"/>
        </w:numPr>
        <w:jc w:val="both"/>
        <w:rPr>
          <w:noProof/>
          <w:sz w:val="24"/>
          <w:szCs w:val="24"/>
        </w:rPr>
      </w:pPr>
      <w:r w:rsidRPr="00331208">
        <w:rPr>
          <w:noProof/>
          <w:sz w:val="24"/>
          <w:szCs w:val="24"/>
        </w:rPr>
        <w:t>k = log</w:t>
      </w:r>
      <w:r w:rsidRPr="00331208">
        <w:rPr>
          <w:noProof/>
          <w:sz w:val="24"/>
          <w:szCs w:val="24"/>
          <w:vertAlign w:val="subscript"/>
        </w:rPr>
        <w:t>2</w:t>
      </w:r>
      <w:r w:rsidRPr="00331208">
        <w:rPr>
          <w:noProof/>
          <w:sz w:val="24"/>
          <w:szCs w:val="24"/>
        </w:rPr>
        <w:t xml:space="preserve"> n</w:t>
      </w:r>
    </w:p>
    <w:p w14:paraId="6C42E184" w14:textId="77777777" w:rsidR="00881599" w:rsidRPr="00331208" w:rsidRDefault="00881599" w:rsidP="00881599">
      <w:pPr>
        <w:pBdr>
          <w:bottom w:val="single" w:sz="12" w:space="1" w:color="auto"/>
        </w:pBdr>
        <w:jc w:val="both"/>
        <w:rPr>
          <w:noProof/>
          <w:sz w:val="24"/>
          <w:szCs w:val="24"/>
        </w:rPr>
      </w:pPr>
    </w:p>
    <w:p w14:paraId="339B47FC" w14:textId="162EE5F7" w:rsidR="00881599" w:rsidRPr="00331208" w:rsidRDefault="00881599" w:rsidP="00881599">
      <w:pPr>
        <w:jc w:val="center"/>
        <w:rPr>
          <w:b/>
          <w:bCs/>
          <w:i/>
          <w:iCs/>
          <w:noProof/>
          <w:sz w:val="36"/>
          <w:szCs w:val="36"/>
        </w:rPr>
      </w:pPr>
    </w:p>
    <w:sectPr w:rsidR="00881599" w:rsidRPr="00331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914"/>
    <w:multiLevelType w:val="hybridMultilevel"/>
    <w:tmpl w:val="C87CB0B6"/>
    <w:lvl w:ilvl="0" w:tplc="76B0C400">
      <w:start w:val="25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5565BB0"/>
    <w:multiLevelType w:val="hybridMultilevel"/>
    <w:tmpl w:val="217E5266"/>
    <w:lvl w:ilvl="0" w:tplc="ACFAA4C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C64929"/>
    <w:multiLevelType w:val="hybridMultilevel"/>
    <w:tmpl w:val="41AE1EA6"/>
    <w:lvl w:ilvl="0" w:tplc="2BC6C5B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A011A7"/>
    <w:multiLevelType w:val="hybridMultilevel"/>
    <w:tmpl w:val="9F6EB3E8"/>
    <w:lvl w:ilvl="0" w:tplc="08A60F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325B4"/>
    <w:multiLevelType w:val="hybridMultilevel"/>
    <w:tmpl w:val="DF160BFE"/>
    <w:lvl w:ilvl="0" w:tplc="59DEFF6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8A74F3A"/>
    <w:multiLevelType w:val="hybridMultilevel"/>
    <w:tmpl w:val="288ABEEA"/>
    <w:lvl w:ilvl="0" w:tplc="B6EC1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E3C04"/>
    <w:multiLevelType w:val="hybridMultilevel"/>
    <w:tmpl w:val="5B789E2C"/>
    <w:lvl w:ilvl="0" w:tplc="CE4487CE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983415"/>
    <w:multiLevelType w:val="hybridMultilevel"/>
    <w:tmpl w:val="284E9C3C"/>
    <w:lvl w:ilvl="0" w:tplc="A9A24CD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6C13EC"/>
    <w:multiLevelType w:val="hybridMultilevel"/>
    <w:tmpl w:val="D2E648BC"/>
    <w:lvl w:ilvl="0" w:tplc="923ED66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E921838"/>
    <w:multiLevelType w:val="hybridMultilevel"/>
    <w:tmpl w:val="974A7920"/>
    <w:lvl w:ilvl="0" w:tplc="41D4DAE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52B05"/>
    <w:multiLevelType w:val="hybridMultilevel"/>
    <w:tmpl w:val="AFDE4B26"/>
    <w:lvl w:ilvl="0" w:tplc="22465A18">
      <w:start w:val="1"/>
      <w:numFmt w:val="lowerRoman"/>
      <w:lvlText w:val="%1)"/>
      <w:lvlJc w:val="left"/>
      <w:pPr>
        <w:ind w:left="1080" w:hanging="72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25540"/>
    <w:multiLevelType w:val="hybridMultilevel"/>
    <w:tmpl w:val="A904826A"/>
    <w:lvl w:ilvl="0" w:tplc="D660D40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A7388"/>
    <w:multiLevelType w:val="hybridMultilevel"/>
    <w:tmpl w:val="B30C5860"/>
    <w:lvl w:ilvl="0" w:tplc="CA941F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C75EC"/>
    <w:multiLevelType w:val="hybridMultilevel"/>
    <w:tmpl w:val="7AE04C0C"/>
    <w:lvl w:ilvl="0" w:tplc="E5741C0C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AF576A"/>
    <w:multiLevelType w:val="hybridMultilevel"/>
    <w:tmpl w:val="AF967E4E"/>
    <w:lvl w:ilvl="0" w:tplc="C91495FE">
      <w:start w:val="2"/>
      <w:numFmt w:val="lowerRoman"/>
      <w:lvlText w:val="%1)"/>
      <w:lvlJc w:val="left"/>
      <w:pPr>
        <w:ind w:left="1800" w:hanging="72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2B7931"/>
    <w:multiLevelType w:val="hybridMultilevel"/>
    <w:tmpl w:val="E9BEB8EE"/>
    <w:lvl w:ilvl="0" w:tplc="F2B001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491F5D"/>
    <w:multiLevelType w:val="hybridMultilevel"/>
    <w:tmpl w:val="AF5E2480"/>
    <w:lvl w:ilvl="0" w:tplc="B100C4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40C94"/>
    <w:multiLevelType w:val="hybridMultilevel"/>
    <w:tmpl w:val="C4CA1A90"/>
    <w:lvl w:ilvl="0" w:tplc="67548A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484626"/>
    <w:multiLevelType w:val="hybridMultilevel"/>
    <w:tmpl w:val="BDEA3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3D6013"/>
    <w:multiLevelType w:val="hybridMultilevel"/>
    <w:tmpl w:val="BC2ECBB6"/>
    <w:lvl w:ilvl="0" w:tplc="93CEE8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83317">
    <w:abstractNumId w:val="19"/>
  </w:num>
  <w:num w:numId="2" w16cid:durableId="951981930">
    <w:abstractNumId w:val="3"/>
  </w:num>
  <w:num w:numId="3" w16cid:durableId="663246849">
    <w:abstractNumId w:val="2"/>
  </w:num>
  <w:num w:numId="4" w16cid:durableId="1898542332">
    <w:abstractNumId w:val="8"/>
  </w:num>
  <w:num w:numId="5" w16cid:durableId="568347164">
    <w:abstractNumId w:val="7"/>
  </w:num>
  <w:num w:numId="6" w16cid:durableId="1804880865">
    <w:abstractNumId w:val="17"/>
  </w:num>
  <w:num w:numId="7" w16cid:durableId="1410425723">
    <w:abstractNumId w:val="0"/>
  </w:num>
  <w:num w:numId="8" w16cid:durableId="1427723952">
    <w:abstractNumId w:val="1"/>
  </w:num>
  <w:num w:numId="9" w16cid:durableId="1190030907">
    <w:abstractNumId w:val="4"/>
  </w:num>
  <w:num w:numId="10" w16cid:durableId="1571962118">
    <w:abstractNumId w:val="5"/>
  </w:num>
  <w:num w:numId="11" w16cid:durableId="1979340001">
    <w:abstractNumId w:val="15"/>
  </w:num>
  <w:num w:numId="12" w16cid:durableId="245461919">
    <w:abstractNumId w:val="12"/>
  </w:num>
  <w:num w:numId="13" w16cid:durableId="1116413640">
    <w:abstractNumId w:val="13"/>
  </w:num>
  <w:num w:numId="14" w16cid:durableId="1170874108">
    <w:abstractNumId w:val="6"/>
  </w:num>
  <w:num w:numId="15" w16cid:durableId="1169296159">
    <w:abstractNumId w:val="14"/>
  </w:num>
  <w:num w:numId="16" w16cid:durableId="585531293">
    <w:abstractNumId w:val="10"/>
  </w:num>
  <w:num w:numId="17" w16cid:durableId="111092286">
    <w:abstractNumId w:val="16"/>
  </w:num>
  <w:num w:numId="18" w16cid:durableId="956453855">
    <w:abstractNumId w:val="11"/>
  </w:num>
  <w:num w:numId="19" w16cid:durableId="1372609682">
    <w:abstractNumId w:val="9"/>
  </w:num>
  <w:num w:numId="20" w16cid:durableId="310213442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ourav Mallick">
    <w15:presenceInfo w15:providerId="Windows Live" w15:userId="1e90c2dc36cb28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B8"/>
    <w:rsid w:val="00003418"/>
    <w:rsid w:val="00021A55"/>
    <w:rsid w:val="00022B1C"/>
    <w:rsid w:val="000246E6"/>
    <w:rsid w:val="0002618F"/>
    <w:rsid w:val="00027DE1"/>
    <w:rsid w:val="00045853"/>
    <w:rsid w:val="00061506"/>
    <w:rsid w:val="00064A89"/>
    <w:rsid w:val="0006709F"/>
    <w:rsid w:val="0007060E"/>
    <w:rsid w:val="00093CC9"/>
    <w:rsid w:val="000C586D"/>
    <w:rsid w:val="000D2D0A"/>
    <w:rsid w:val="000F1D9A"/>
    <w:rsid w:val="00111890"/>
    <w:rsid w:val="00131A0A"/>
    <w:rsid w:val="00145623"/>
    <w:rsid w:val="001548DA"/>
    <w:rsid w:val="00157139"/>
    <w:rsid w:val="001A30CF"/>
    <w:rsid w:val="001B011B"/>
    <w:rsid w:val="001C46A5"/>
    <w:rsid w:val="001C4CC3"/>
    <w:rsid w:val="001C7954"/>
    <w:rsid w:val="001D62B8"/>
    <w:rsid w:val="001E78DF"/>
    <w:rsid w:val="002261DB"/>
    <w:rsid w:val="00241C0F"/>
    <w:rsid w:val="002477F7"/>
    <w:rsid w:val="0027327E"/>
    <w:rsid w:val="00273C5D"/>
    <w:rsid w:val="00277C10"/>
    <w:rsid w:val="00284DC7"/>
    <w:rsid w:val="002B485C"/>
    <w:rsid w:val="002B7277"/>
    <w:rsid w:val="002D0A02"/>
    <w:rsid w:val="002D3396"/>
    <w:rsid w:val="002D42DB"/>
    <w:rsid w:val="002E2B23"/>
    <w:rsid w:val="002F4CAB"/>
    <w:rsid w:val="002F5B6E"/>
    <w:rsid w:val="002F721D"/>
    <w:rsid w:val="003003E9"/>
    <w:rsid w:val="003036B2"/>
    <w:rsid w:val="003165B5"/>
    <w:rsid w:val="00326104"/>
    <w:rsid w:val="00331208"/>
    <w:rsid w:val="00350FB6"/>
    <w:rsid w:val="00351CB9"/>
    <w:rsid w:val="00356C6D"/>
    <w:rsid w:val="00373739"/>
    <w:rsid w:val="00375EFB"/>
    <w:rsid w:val="0038061E"/>
    <w:rsid w:val="003B4483"/>
    <w:rsid w:val="003E0895"/>
    <w:rsid w:val="003E56FE"/>
    <w:rsid w:val="003F1ADD"/>
    <w:rsid w:val="0040503B"/>
    <w:rsid w:val="00405AA9"/>
    <w:rsid w:val="00440568"/>
    <w:rsid w:val="00443EDA"/>
    <w:rsid w:val="0048262F"/>
    <w:rsid w:val="00490F6E"/>
    <w:rsid w:val="004921AE"/>
    <w:rsid w:val="004A1313"/>
    <w:rsid w:val="004A6E1B"/>
    <w:rsid w:val="004B6DC4"/>
    <w:rsid w:val="004C404E"/>
    <w:rsid w:val="004D62A2"/>
    <w:rsid w:val="004F5D7B"/>
    <w:rsid w:val="005142F0"/>
    <w:rsid w:val="00516C3D"/>
    <w:rsid w:val="0055427F"/>
    <w:rsid w:val="00560761"/>
    <w:rsid w:val="00573F7B"/>
    <w:rsid w:val="005753C4"/>
    <w:rsid w:val="005929A2"/>
    <w:rsid w:val="00593451"/>
    <w:rsid w:val="005B573A"/>
    <w:rsid w:val="005C2E2A"/>
    <w:rsid w:val="00615406"/>
    <w:rsid w:val="00622776"/>
    <w:rsid w:val="006310E6"/>
    <w:rsid w:val="00635368"/>
    <w:rsid w:val="00635D52"/>
    <w:rsid w:val="00642403"/>
    <w:rsid w:val="006427F5"/>
    <w:rsid w:val="00653B06"/>
    <w:rsid w:val="00656351"/>
    <w:rsid w:val="00660B36"/>
    <w:rsid w:val="00662125"/>
    <w:rsid w:val="006669A2"/>
    <w:rsid w:val="006767B5"/>
    <w:rsid w:val="00680B3A"/>
    <w:rsid w:val="00683D91"/>
    <w:rsid w:val="006A3052"/>
    <w:rsid w:val="006B19A0"/>
    <w:rsid w:val="006B2DF1"/>
    <w:rsid w:val="006E3585"/>
    <w:rsid w:val="007003A0"/>
    <w:rsid w:val="00703371"/>
    <w:rsid w:val="007267C0"/>
    <w:rsid w:val="00734BD0"/>
    <w:rsid w:val="0073576E"/>
    <w:rsid w:val="00743112"/>
    <w:rsid w:val="007604E2"/>
    <w:rsid w:val="007619DD"/>
    <w:rsid w:val="00767EA2"/>
    <w:rsid w:val="00781156"/>
    <w:rsid w:val="00792414"/>
    <w:rsid w:val="007A0C30"/>
    <w:rsid w:val="007A4BDD"/>
    <w:rsid w:val="007D2567"/>
    <w:rsid w:val="007E7836"/>
    <w:rsid w:val="007F57DE"/>
    <w:rsid w:val="00804280"/>
    <w:rsid w:val="00816C34"/>
    <w:rsid w:val="00857F8F"/>
    <w:rsid w:val="008646F3"/>
    <w:rsid w:val="00875482"/>
    <w:rsid w:val="00881599"/>
    <w:rsid w:val="008878A2"/>
    <w:rsid w:val="008A6312"/>
    <w:rsid w:val="008C5362"/>
    <w:rsid w:val="008C667B"/>
    <w:rsid w:val="008D524F"/>
    <w:rsid w:val="008D7644"/>
    <w:rsid w:val="008E1541"/>
    <w:rsid w:val="00900F38"/>
    <w:rsid w:val="009035F2"/>
    <w:rsid w:val="0090595A"/>
    <w:rsid w:val="00907E3F"/>
    <w:rsid w:val="009172EC"/>
    <w:rsid w:val="00951C78"/>
    <w:rsid w:val="00953E1E"/>
    <w:rsid w:val="00955EB4"/>
    <w:rsid w:val="00970688"/>
    <w:rsid w:val="009D2DFB"/>
    <w:rsid w:val="00A12D02"/>
    <w:rsid w:val="00A215B3"/>
    <w:rsid w:val="00A30445"/>
    <w:rsid w:val="00A34F71"/>
    <w:rsid w:val="00A43C1A"/>
    <w:rsid w:val="00A65562"/>
    <w:rsid w:val="00A70E7C"/>
    <w:rsid w:val="00A719D1"/>
    <w:rsid w:val="00A80F10"/>
    <w:rsid w:val="00A96C91"/>
    <w:rsid w:val="00A9783B"/>
    <w:rsid w:val="00AE098B"/>
    <w:rsid w:val="00B65A53"/>
    <w:rsid w:val="00B70189"/>
    <w:rsid w:val="00B8594B"/>
    <w:rsid w:val="00BB6C0C"/>
    <w:rsid w:val="00BC06F0"/>
    <w:rsid w:val="00BE23EE"/>
    <w:rsid w:val="00BE4558"/>
    <w:rsid w:val="00C46105"/>
    <w:rsid w:val="00C50FB2"/>
    <w:rsid w:val="00C679DF"/>
    <w:rsid w:val="00C764C5"/>
    <w:rsid w:val="00C77BF8"/>
    <w:rsid w:val="00C84DFE"/>
    <w:rsid w:val="00CC052E"/>
    <w:rsid w:val="00CD2D44"/>
    <w:rsid w:val="00CE69E5"/>
    <w:rsid w:val="00CE6C75"/>
    <w:rsid w:val="00CF6D6E"/>
    <w:rsid w:val="00D20EE1"/>
    <w:rsid w:val="00D4348C"/>
    <w:rsid w:val="00D45336"/>
    <w:rsid w:val="00D4555D"/>
    <w:rsid w:val="00D5034B"/>
    <w:rsid w:val="00D57BDB"/>
    <w:rsid w:val="00D76278"/>
    <w:rsid w:val="00DA586F"/>
    <w:rsid w:val="00DC5AE6"/>
    <w:rsid w:val="00DD0EBB"/>
    <w:rsid w:val="00DE0BF9"/>
    <w:rsid w:val="00DF7E9F"/>
    <w:rsid w:val="00E06ECD"/>
    <w:rsid w:val="00E17BF2"/>
    <w:rsid w:val="00E43A61"/>
    <w:rsid w:val="00E476FB"/>
    <w:rsid w:val="00E508E0"/>
    <w:rsid w:val="00E533B7"/>
    <w:rsid w:val="00E7346E"/>
    <w:rsid w:val="00E868E8"/>
    <w:rsid w:val="00E91C38"/>
    <w:rsid w:val="00EC00F5"/>
    <w:rsid w:val="00F0248D"/>
    <w:rsid w:val="00F15E53"/>
    <w:rsid w:val="00F32050"/>
    <w:rsid w:val="00F53052"/>
    <w:rsid w:val="00F77F88"/>
    <w:rsid w:val="00F97BA2"/>
    <w:rsid w:val="00FA03A3"/>
    <w:rsid w:val="00FB54A9"/>
    <w:rsid w:val="00FD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3B1A"/>
  <w15:chartTrackingRefBased/>
  <w15:docId w15:val="{8C22BB81-AAA5-4A88-9BAE-1C6E71C8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9A2"/>
    <w:pPr>
      <w:ind w:left="720"/>
      <w:contextualSpacing/>
    </w:pPr>
  </w:style>
  <w:style w:type="table" w:styleId="TableGrid">
    <w:name w:val="Table Grid"/>
    <w:basedOn w:val="TableNormal"/>
    <w:uiPriority w:val="39"/>
    <w:rsid w:val="00615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934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170</cp:revision>
  <dcterms:created xsi:type="dcterms:W3CDTF">2023-06-09T07:42:00Z</dcterms:created>
  <dcterms:modified xsi:type="dcterms:W3CDTF">2023-11-16T08:11:00Z</dcterms:modified>
</cp:coreProperties>
</file>